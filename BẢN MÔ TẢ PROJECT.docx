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440" w:rsidRDefault="00905440" w:rsidP="00905440">
      <w:pPr>
        <w:jc w:val="center"/>
        <w:rPr>
          <w:rFonts w:ascii="Arial" w:eastAsia="Times New Roman" w:hAnsi="Arial" w:cs="Arial"/>
          <w:b/>
          <w:bCs/>
          <w:color w:val="000000"/>
          <w:sz w:val="36"/>
          <w:szCs w:val="36"/>
        </w:rPr>
      </w:pP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Website </w:t>
      </w:r>
    </w:p>
    <w:p w:rsidR="00905440" w:rsidRDefault="00905440" w:rsidP="00905440">
      <w:pPr>
        <w:jc w:val="center"/>
        <w:rPr>
          <w:rFonts w:ascii="Times New Roman" w:eastAsia="Times New Roman" w:hAnsi="Times New Roman" w:cs="Times New Roman"/>
          <w:b/>
          <w:bCs/>
          <w:caps/>
          <w:color w:val="000000"/>
          <w:sz w:val="56"/>
          <w:szCs w:val="56"/>
        </w:rPr>
      </w:pPr>
      <w:r w:rsidRPr="00905440">
        <w:rPr>
          <w:rFonts w:ascii="Times New Roman" w:eastAsia="Times New Roman" w:hAnsi="Times New Roman" w:cs="Times New Roman"/>
          <w:b/>
          <w:bCs/>
          <w:caps/>
          <w:color w:val="000000"/>
          <w:sz w:val="56"/>
          <w:szCs w:val="56"/>
        </w:rPr>
        <w:t xml:space="preserve">Tìm Kiếm Việc Làm Thông Minh </w:t>
      </w:r>
    </w:p>
    <w:p w:rsidR="00905440" w:rsidRPr="00905440" w:rsidRDefault="00905440" w:rsidP="00347A51">
      <w:pPr>
        <w:spacing w:before="240"/>
        <w:jc w:val="center"/>
        <w:rPr>
          <w:rFonts w:ascii="Arial" w:eastAsia="Times New Roman" w:hAnsi="Arial" w:cs="Arial"/>
          <w:caps/>
          <w:sz w:val="40"/>
          <w:szCs w:val="40"/>
        </w:rPr>
      </w:pPr>
      <w:r w:rsidRPr="00347A51">
        <w:rPr>
          <w:rFonts w:ascii="Arial" w:eastAsia="Times New Roman" w:hAnsi="Arial" w:cs="Arial"/>
          <w:bCs/>
          <w:caps/>
          <w:color w:val="000000"/>
          <w:sz w:val="40"/>
          <w:szCs w:val="40"/>
        </w:rPr>
        <w:t>Lập trình PHP</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b/>
          <w:bCs/>
          <w:i/>
          <w:iCs/>
          <w:color w:val="000000"/>
          <w:u w:val="single"/>
        </w:rPr>
        <w:t>Giảng viên</w:t>
      </w:r>
      <w:r w:rsidR="00580C98">
        <w:rPr>
          <w:rFonts w:ascii="Arial" w:eastAsia="Times New Roman" w:hAnsi="Arial" w:cs="Arial"/>
          <w:b/>
          <w:bCs/>
          <w:i/>
          <w:iCs/>
          <w:color w:val="000000"/>
          <w:u w:val="single"/>
        </w:rPr>
        <w:t xml:space="preserve"> hướng dẫn</w:t>
      </w:r>
      <w:r w:rsidRPr="00905440">
        <w:rPr>
          <w:rFonts w:ascii="Arial" w:eastAsia="Times New Roman" w:hAnsi="Arial" w:cs="Arial"/>
          <w:color w:val="000000"/>
        </w:rPr>
        <w:t xml:space="preserve">: </w:t>
      </w:r>
      <w:r w:rsidRPr="00905440">
        <w:rPr>
          <w:rFonts w:ascii="Arial" w:eastAsia="Times New Roman" w:hAnsi="Arial" w:cs="Arial"/>
          <w:i/>
          <w:iCs/>
          <w:color w:val="000000"/>
        </w:rPr>
        <w:t>Phạm Ngọc Thọ</w:t>
      </w:r>
    </w:p>
    <w:p w:rsidR="00905440" w:rsidRPr="00905440" w:rsidRDefault="00905440" w:rsidP="00905440">
      <w:pPr>
        <w:rPr>
          <w:rFonts w:ascii="Times New Roman" w:eastAsia="Times New Roman" w:hAnsi="Times New Roman" w:cs="Times New Roman"/>
          <w:sz w:val="24"/>
          <w:szCs w:val="24"/>
        </w:rPr>
      </w:pPr>
    </w:p>
    <w:tbl>
      <w:tblPr>
        <w:tblW w:w="9360" w:type="dxa"/>
        <w:tblBorders>
          <w:top w:val="thinThickSmallGap" w:sz="18" w:space="0" w:color="auto"/>
          <w:left w:val="thinThickSmallGap" w:sz="18" w:space="0" w:color="auto"/>
          <w:bottom w:val="thinThickSmallGap" w:sz="18" w:space="0" w:color="auto"/>
          <w:right w:val="thinThickSmallGap" w:sz="18" w:space="0" w:color="auto"/>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3941"/>
        <w:gridCol w:w="5419"/>
      </w:tblGrid>
      <w:tr w:rsidR="00905440" w:rsidRPr="00905440" w:rsidTr="00347A51">
        <w:trPr>
          <w:trHeight w:val="420"/>
        </w:trPr>
        <w:tc>
          <w:tcPr>
            <w:tcW w:w="0" w:type="auto"/>
            <w:gridSpan w:val="2"/>
            <w:tcMar>
              <w:top w:w="100" w:type="dxa"/>
              <w:left w:w="100" w:type="dxa"/>
              <w:bottom w:w="100" w:type="dxa"/>
              <w:right w:w="100" w:type="dxa"/>
            </w:tcMar>
            <w:hideMark/>
          </w:tcPr>
          <w:p w:rsidR="00905440" w:rsidRPr="00905440" w:rsidRDefault="00905440" w:rsidP="00905440">
            <w:pPr>
              <w:jc w:val="center"/>
              <w:rPr>
                <w:rFonts w:ascii="Times New Roman" w:eastAsia="Times New Roman" w:hAnsi="Times New Roman" w:cs="Times New Roman"/>
                <w:b/>
                <w:caps/>
                <w:sz w:val="32"/>
                <w:szCs w:val="32"/>
              </w:rPr>
            </w:pPr>
            <w:r w:rsidRPr="00905440">
              <w:rPr>
                <w:rFonts w:ascii="Times New Roman" w:eastAsia="Times New Roman" w:hAnsi="Times New Roman" w:cs="Times New Roman"/>
                <w:b/>
                <w:bCs/>
                <w:caps/>
                <w:color w:val="000000"/>
                <w:sz w:val="32"/>
                <w:szCs w:val="32"/>
              </w:rPr>
              <w:t>Group 1</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Members</w:t>
            </w:r>
          </w:p>
        </w:tc>
        <w:tc>
          <w:tcPr>
            <w:tcW w:w="0" w:type="auto"/>
            <w:tcMar>
              <w:top w:w="100" w:type="dxa"/>
              <w:left w:w="100" w:type="dxa"/>
              <w:bottom w:w="100" w:type="dxa"/>
              <w:right w:w="100" w:type="dxa"/>
            </w:tcMar>
            <w:hideMark/>
          </w:tcPr>
          <w:p w:rsidR="00905440" w:rsidRPr="00905440" w:rsidRDefault="00905440" w:rsidP="00905440">
            <w:pPr>
              <w:numPr>
                <w:ilvl w:val="0"/>
                <w:numId w:val="2"/>
              </w:numPr>
              <w:textAlignment w:val="baseline"/>
              <w:rPr>
                <w:rFonts w:ascii="Arial" w:eastAsia="Times New Roman" w:hAnsi="Arial" w:cs="Arial"/>
                <w:b/>
                <w:i/>
                <w:color w:val="000000"/>
              </w:rPr>
            </w:pPr>
            <w:r w:rsidRPr="00905440">
              <w:rPr>
                <w:rFonts w:ascii="Arial" w:eastAsia="Times New Roman" w:hAnsi="Arial" w:cs="Arial"/>
                <w:b/>
                <w:i/>
                <w:color w:val="000000"/>
              </w:rPr>
              <w:t>Trần Anh Khôi</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Hoàng Trung Công</w:t>
            </w:r>
          </w:p>
          <w:p w:rsidR="00905440" w:rsidRPr="00905440" w:rsidRDefault="00905440" w:rsidP="00905440">
            <w:pPr>
              <w:numPr>
                <w:ilvl w:val="0"/>
                <w:numId w:val="2"/>
              </w:numPr>
              <w:textAlignment w:val="baseline"/>
              <w:rPr>
                <w:rFonts w:ascii="Arial" w:eastAsia="Times New Roman" w:hAnsi="Arial" w:cs="Arial"/>
                <w:color w:val="000000"/>
              </w:rPr>
            </w:pPr>
            <w:r w:rsidRPr="00905440">
              <w:rPr>
                <w:rFonts w:ascii="Arial" w:eastAsia="Times New Roman" w:hAnsi="Arial" w:cs="Arial"/>
                <w:color w:val="000000"/>
              </w:rPr>
              <w:t>Đoàn Quốc Thịnh</w:t>
            </w:r>
          </w:p>
          <w:p w:rsidR="00905440" w:rsidRPr="00905440" w:rsidRDefault="00905440" w:rsidP="00905440">
            <w:pPr>
              <w:numPr>
                <w:ilvl w:val="0"/>
                <w:numId w:val="2"/>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Lê Văn Hiếu</w:t>
            </w:r>
          </w:p>
        </w:tc>
      </w:tr>
      <w:tr w:rsidR="00905440" w:rsidRPr="00905440" w:rsidTr="00347A51">
        <w:tc>
          <w:tcPr>
            <w:tcW w:w="0" w:type="auto"/>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Founder kiêm Leader</w:t>
            </w:r>
          </w:p>
        </w:tc>
        <w:tc>
          <w:tcPr>
            <w:tcW w:w="0" w:type="auto"/>
            <w:tcMar>
              <w:top w:w="100" w:type="dxa"/>
              <w:left w:w="100" w:type="dxa"/>
              <w:bottom w:w="100" w:type="dxa"/>
              <w:right w:w="100" w:type="dxa"/>
            </w:tcMar>
            <w:hideMark/>
          </w:tcPr>
          <w:p w:rsidR="00905440" w:rsidRPr="00905440" w:rsidRDefault="00347A51" w:rsidP="00905440">
            <w:pPr>
              <w:spacing w:line="0" w:lineRule="atLeast"/>
              <w:ind w:left="360" w:hanging="360"/>
              <w:rPr>
                <w:rFonts w:ascii="Times New Roman" w:eastAsia="Times New Roman" w:hAnsi="Times New Roman" w:cs="Times New Roman"/>
                <w:sz w:val="24"/>
                <w:szCs w:val="24"/>
              </w:rPr>
            </w:pPr>
            <w:r>
              <w:rPr>
                <w:rFonts w:ascii="Arial" w:eastAsia="Times New Roman" w:hAnsi="Arial" w:cs="Arial"/>
                <w:b/>
                <w:bCs/>
                <w:color w:val="000000"/>
                <w:u w:val="single"/>
              </w:rPr>
              <w:t>Trầ</w:t>
            </w:r>
            <w:r w:rsidR="00905440" w:rsidRPr="00905440">
              <w:rPr>
                <w:rFonts w:ascii="Arial" w:eastAsia="Times New Roman" w:hAnsi="Arial" w:cs="Arial"/>
                <w:b/>
                <w:bCs/>
                <w:color w:val="000000"/>
                <w:u w:val="single"/>
              </w:rPr>
              <w:t>n Anh Khôi</w:t>
            </w:r>
          </w:p>
        </w:tc>
      </w:tr>
    </w:tbl>
    <w:p w:rsidR="00905440" w:rsidRPr="00905440" w:rsidRDefault="00905440" w:rsidP="00905440">
      <w:pPr>
        <w:rPr>
          <w:rFonts w:ascii="Times New Roman" w:eastAsia="Times New Roman" w:hAnsi="Times New Roman" w:cs="Times New Roman"/>
          <w:sz w:val="24"/>
          <w:szCs w:val="24"/>
        </w:rPr>
      </w:pPr>
    </w:p>
    <w:p w:rsidR="003F60FC" w:rsidRPr="003F60FC" w:rsidRDefault="003F60FC" w:rsidP="003F60FC">
      <w:pPr>
        <w:textAlignment w:val="baseline"/>
        <w:rPr>
          <w:rFonts w:ascii="Arial" w:eastAsia="Times New Roman" w:hAnsi="Arial" w:cs="Arial"/>
          <w:b/>
          <w:bCs/>
          <w:color w:val="000000"/>
          <w:sz w:val="24"/>
          <w:szCs w:val="24"/>
        </w:rPr>
      </w:pPr>
    </w:p>
    <w:p w:rsidR="003F60FC" w:rsidRPr="003F60FC" w:rsidRDefault="003F60FC" w:rsidP="003F60FC">
      <w:pPr>
        <w:ind w:left="360"/>
        <w:textAlignment w:val="baseline"/>
        <w:rPr>
          <w:rFonts w:ascii="Arial" w:eastAsia="Times New Roman" w:hAnsi="Arial" w:cs="Arial"/>
          <w:b/>
          <w:bCs/>
          <w:color w:val="000000"/>
          <w:sz w:val="24"/>
          <w:szCs w:val="24"/>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sdt>
      <w:sdtPr>
        <w:rPr>
          <w:rFonts w:asciiTheme="minorHAnsi" w:eastAsiaTheme="minorHAnsi" w:hAnsiTheme="minorHAnsi" w:cstheme="minorBidi"/>
          <w:b w:val="0"/>
          <w:bCs w:val="0"/>
          <w:color w:val="auto"/>
          <w:sz w:val="22"/>
          <w:szCs w:val="22"/>
          <w:lang w:eastAsia="en-US"/>
        </w:rPr>
        <w:id w:val="1778751647"/>
        <w:docPartObj>
          <w:docPartGallery w:val="Table of Contents"/>
          <w:docPartUnique/>
        </w:docPartObj>
      </w:sdtPr>
      <w:sdtEndPr>
        <w:rPr>
          <w:noProof/>
        </w:rPr>
      </w:sdtEndPr>
      <w:sdtContent>
        <w:p w:rsidR="007E76AD" w:rsidRPr="007E76AD" w:rsidRDefault="007E76AD" w:rsidP="007E76AD">
          <w:pPr>
            <w:pStyle w:val="TOCHeading"/>
            <w:jc w:val="center"/>
            <w:rPr>
              <w:color w:val="000000" w:themeColor="text1"/>
            </w:rPr>
          </w:pPr>
          <w:r w:rsidRPr="007E76AD">
            <w:rPr>
              <w:color w:val="000000" w:themeColor="text1"/>
            </w:rPr>
            <w:t>Mục lục</w:t>
          </w:r>
        </w:p>
        <w:p w:rsidR="00B11562" w:rsidRDefault="007E76AD"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782650" w:history="1">
            <w:r w:rsidR="00B11562" w:rsidRPr="00DF2204">
              <w:rPr>
                <w:rStyle w:val="Hyperlink"/>
                <w:noProof/>
              </w:rPr>
              <w:t>I.</w:t>
            </w:r>
            <w:r w:rsidR="00B11562">
              <w:rPr>
                <w:rFonts w:asciiTheme="minorHAnsi" w:eastAsiaTheme="minorEastAsia" w:hAnsiTheme="minorHAnsi" w:cstheme="minorBidi"/>
                <w:noProof/>
                <w:sz w:val="22"/>
                <w:szCs w:val="22"/>
              </w:rPr>
              <w:tab/>
            </w:r>
            <w:r w:rsidR="00B11562" w:rsidRPr="00DF2204">
              <w:rPr>
                <w:rStyle w:val="Hyperlink"/>
                <w:noProof/>
              </w:rPr>
              <w:t>GiỚI thiệu chung</w:t>
            </w:r>
            <w:r w:rsidR="00B11562">
              <w:rPr>
                <w:noProof/>
                <w:webHidden/>
              </w:rPr>
              <w:tab/>
            </w:r>
            <w:r w:rsidR="00B11562">
              <w:rPr>
                <w:noProof/>
                <w:webHidden/>
              </w:rPr>
              <w:fldChar w:fldCharType="begin"/>
            </w:r>
            <w:r w:rsidR="00B11562">
              <w:rPr>
                <w:noProof/>
                <w:webHidden/>
              </w:rPr>
              <w:instrText xml:space="preserve"> PAGEREF _Toc535782650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51"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Tóm tắt vấn đề</w:t>
            </w:r>
            <w:r w:rsidR="00B11562">
              <w:rPr>
                <w:noProof/>
                <w:webHidden/>
              </w:rPr>
              <w:tab/>
            </w:r>
            <w:r w:rsidR="00B11562">
              <w:rPr>
                <w:noProof/>
                <w:webHidden/>
              </w:rPr>
              <w:fldChar w:fldCharType="begin"/>
            </w:r>
            <w:r w:rsidR="00B11562">
              <w:rPr>
                <w:noProof/>
                <w:webHidden/>
              </w:rPr>
              <w:instrText xml:space="preserve"> PAGEREF _Toc535782651 \h </w:instrText>
            </w:r>
            <w:r w:rsidR="00B11562">
              <w:rPr>
                <w:noProof/>
                <w:webHidden/>
              </w:rPr>
            </w:r>
            <w:r w:rsidR="00B11562">
              <w:rPr>
                <w:noProof/>
                <w:webHidden/>
              </w:rPr>
              <w:fldChar w:fldCharType="separate"/>
            </w:r>
            <w:r w:rsidR="00B11562">
              <w:rPr>
                <w:noProof/>
                <w:webHidden/>
              </w:rPr>
              <w:t>3</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52"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Hệ thống hiện tại</w:t>
            </w:r>
            <w:r w:rsidR="00B11562">
              <w:rPr>
                <w:noProof/>
                <w:webHidden/>
              </w:rPr>
              <w:tab/>
            </w:r>
            <w:r w:rsidR="00B11562">
              <w:rPr>
                <w:noProof/>
                <w:webHidden/>
              </w:rPr>
              <w:fldChar w:fldCharType="begin"/>
            </w:r>
            <w:r w:rsidR="00B11562">
              <w:rPr>
                <w:noProof/>
                <w:webHidden/>
              </w:rPr>
              <w:instrText xml:space="preserve"> PAGEREF _Toc535782652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53" w:history="1">
            <w:r w:rsidR="00B11562" w:rsidRPr="00DF2204">
              <w:rPr>
                <w:rStyle w:val="Hyperlink"/>
                <w:noProof/>
              </w:rPr>
              <w:t>3.</w:t>
            </w:r>
            <w:r w:rsidR="00B11562">
              <w:rPr>
                <w:rFonts w:asciiTheme="minorHAnsi" w:eastAsiaTheme="minorEastAsia" w:hAnsiTheme="minorHAnsi" w:cstheme="minorBidi"/>
                <w:noProof/>
                <w:sz w:val="22"/>
                <w:szCs w:val="22"/>
              </w:rPr>
              <w:tab/>
            </w:r>
            <w:r w:rsidR="00B11562" w:rsidRPr="00DF2204">
              <w:rPr>
                <w:rStyle w:val="Hyperlink"/>
                <w:noProof/>
              </w:rPr>
              <w:t>Hệ thống dự kiến</w:t>
            </w:r>
            <w:r w:rsidR="00B11562">
              <w:rPr>
                <w:noProof/>
                <w:webHidden/>
              </w:rPr>
              <w:tab/>
            </w:r>
            <w:r w:rsidR="00B11562">
              <w:rPr>
                <w:noProof/>
                <w:webHidden/>
              </w:rPr>
              <w:fldChar w:fldCharType="begin"/>
            </w:r>
            <w:r w:rsidR="00B11562">
              <w:rPr>
                <w:noProof/>
                <w:webHidden/>
              </w:rPr>
              <w:instrText xml:space="preserve"> PAGEREF _Toc535782653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54" w:history="1">
            <w:r w:rsidR="00B11562" w:rsidRPr="00DF2204">
              <w:rPr>
                <w:rStyle w:val="Hyperlink"/>
                <w:noProof/>
              </w:rPr>
              <w:t>4.</w:t>
            </w:r>
            <w:r w:rsidR="00B11562">
              <w:rPr>
                <w:rFonts w:asciiTheme="minorHAnsi" w:eastAsiaTheme="minorEastAsia" w:hAnsiTheme="minorHAnsi" w:cstheme="minorBidi"/>
                <w:noProof/>
                <w:sz w:val="22"/>
                <w:szCs w:val="22"/>
              </w:rPr>
              <w:tab/>
            </w:r>
            <w:r w:rsidR="00B11562" w:rsidRPr="00DF2204">
              <w:rPr>
                <w:rStyle w:val="Hyperlink"/>
                <w:noProof/>
              </w:rPr>
              <w:t>Phạm vi dự án</w:t>
            </w:r>
            <w:r w:rsidR="00B11562">
              <w:rPr>
                <w:noProof/>
                <w:webHidden/>
              </w:rPr>
              <w:tab/>
            </w:r>
            <w:r w:rsidR="00B11562">
              <w:rPr>
                <w:noProof/>
                <w:webHidden/>
              </w:rPr>
              <w:fldChar w:fldCharType="begin"/>
            </w:r>
            <w:r w:rsidR="00B11562">
              <w:rPr>
                <w:noProof/>
                <w:webHidden/>
              </w:rPr>
              <w:instrText xml:space="preserve"> PAGEREF _Toc535782654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55" w:history="1">
            <w:r w:rsidR="00B11562" w:rsidRPr="00DF2204">
              <w:rPr>
                <w:rStyle w:val="Hyperlink"/>
                <w:rFonts w:eastAsiaTheme="minorHAnsi"/>
                <w:noProof/>
              </w:rPr>
              <w:t>Yêu cầu phần cứng, phần mềm</w:t>
            </w:r>
            <w:r w:rsidR="00B11562">
              <w:rPr>
                <w:noProof/>
                <w:webHidden/>
              </w:rPr>
              <w:tab/>
            </w:r>
            <w:r w:rsidR="00B11562">
              <w:rPr>
                <w:noProof/>
                <w:webHidden/>
              </w:rPr>
              <w:fldChar w:fldCharType="begin"/>
            </w:r>
            <w:r w:rsidR="00B11562">
              <w:rPr>
                <w:noProof/>
                <w:webHidden/>
              </w:rPr>
              <w:instrText xml:space="preserve"> PAGEREF _Toc535782655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A718D8"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56" w:history="1">
            <w:r w:rsidR="00B11562" w:rsidRPr="00DF2204">
              <w:rPr>
                <w:rStyle w:val="Hyperlink"/>
                <w:i/>
                <w:noProof/>
              </w:rPr>
              <w:t>II.</w:t>
            </w:r>
            <w:r w:rsidR="00B11562">
              <w:rPr>
                <w:rFonts w:asciiTheme="minorHAnsi" w:eastAsiaTheme="minorEastAsia" w:hAnsiTheme="minorHAnsi" w:cstheme="minorBidi"/>
                <w:noProof/>
                <w:sz w:val="22"/>
                <w:szCs w:val="22"/>
              </w:rPr>
              <w:tab/>
            </w:r>
            <w:r w:rsidR="00B11562" w:rsidRPr="00DF2204">
              <w:rPr>
                <w:rStyle w:val="Hyperlink"/>
                <w:iCs/>
                <w:noProof/>
              </w:rPr>
              <w:t>XÁC ĐỊNH NHU CẦU</w:t>
            </w:r>
            <w:r w:rsidR="00B11562">
              <w:rPr>
                <w:noProof/>
                <w:webHidden/>
              </w:rPr>
              <w:tab/>
            </w:r>
            <w:r w:rsidR="00B11562">
              <w:rPr>
                <w:noProof/>
                <w:webHidden/>
              </w:rPr>
              <w:fldChar w:fldCharType="begin"/>
            </w:r>
            <w:r w:rsidR="00B11562">
              <w:rPr>
                <w:noProof/>
                <w:webHidden/>
              </w:rPr>
              <w:instrText xml:space="preserve"> PAGEREF _Toc535782656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57"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Các đối tượng của hệ thống</w:t>
            </w:r>
            <w:r w:rsidR="00B11562">
              <w:rPr>
                <w:noProof/>
                <w:webHidden/>
              </w:rPr>
              <w:tab/>
            </w:r>
            <w:r w:rsidR="00B11562">
              <w:rPr>
                <w:noProof/>
                <w:webHidden/>
              </w:rPr>
              <w:fldChar w:fldCharType="begin"/>
            </w:r>
            <w:r w:rsidR="00B11562">
              <w:rPr>
                <w:noProof/>
                <w:webHidden/>
              </w:rPr>
              <w:instrText xml:space="preserve"> PAGEREF _Toc535782657 \h </w:instrText>
            </w:r>
            <w:r w:rsidR="00B11562">
              <w:rPr>
                <w:noProof/>
                <w:webHidden/>
              </w:rPr>
            </w:r>
            <w:r w:rsidR="00B11562">
              <w:rPr>
                <w:noProof/>
                <w:webHidden/>
              </w:rPr>
              <w:fldChar w:fldCharType="separate"/>
            </w:r>
            <w:r w:rsidR="00B11562">
              <w:rPr>
                <w:noProof/>
                <w:webHidden/>
              </w:rPr>
              <w:t>4</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58"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Chức năng hệ thống</w:t>
            </w:r>
            <w:r w:rsidR="00B11562">
              <w:rPr>
                <w:noProof/>
                <w:webHidden/>
              </w:rPr>
              <w:tab/>
            </w:r>
            <w:r w:rsidR="00B11562">
              <w:rPr>
                <w:noProof/>
                <w:webHidden/>
              </w:rPr>
              <w:fldChar w:fldCharType="begin"/>
            </w:r>
            <w:r w:rsidR="00B11562">
              <w:rPr>
                <w:noProof/>
                <w:webHidden/>
              </w:rPr>
              <w:instrText xml:space="preserve"> PAGEREF _Toc535782658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A718D8"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59" w:history="1">
            <w:r w:rsidR="00B11562" w:rsidRPr="00DF2204">
              <w:rPr>
                <w:rStyle w:val="Hyperlink"/>
                <w:noProof/>
              </w:rPr>
              <w:t>2.1.</w:t>
            </w:r>
            <w:r w:rsidR="00B11562">
              <w:rPr>
                <w:rFonts w:asciiTheme="minorHAnsi" w:eastAsiaTheme="minorEastAsia" w:hAnsiTheme="minorHAnsi" w:cstheme="minorBidi"/>
                <w:noProof/>
                <w:sz w:val="22"/>
                <w:szCs w:val="22"/>
              </w:rPr>
              <w:tab/>
            </w:r>
            <w:r w:rsidR="00B11562" w:rsidRPr="00DF2204">
              <w:rPr>
                <w:rStyle w:val="Hyperlink"/>
                <w:noProof/>
              </w:rPr>
              <w:t>Guest functions (Chức năng khách vãng lai )</w:t>
            </w:r>
            <w:r w:rsidR="00B11562">
              <w:rPr>
                <w:noProof/>
                <w:webHidden/>
              </w:rPr>
              <w:tab/>
            </w:r>
            <w:r w:rsidR="00B11562">
              <w:rPr>
                <w:noProof/>
                <w:webHidden/>
              </w:rPr>
              <w:fldChar w:fldCharType="begin"/>
            </w:r>
            <w:r w:rsidR="00B11562">
              <w:rPr>
                <w:noProof/>
                <w:webHidden/>
              </w:rPr>
              <w:instrText xml:space="preserve"> PAGEREF _Toc535782659 \h </w:instrText>
            </w:r>
            <w:r w:rsidR="00B11562">
              <w:rPr>
                <w:noProof/>
                <w:webHidden/>
              </w:rPr>
            </w:r>
            <w:r w:rsidR="00B11562">
              <w:rPr>
                <w:noProof/>
                <w:webHidden/>
              </w:rPr>
              <w:fldChar w:fldCharType="separate"/>
            </w:r>
            <w:r w:rsidR="00B11562">
              <w:rPr>
                <w:noProof/>
                <w:webHidden/>
              </w:rPr>
              <w:t>5</w:t>
            </w:r>
            <w:r w:rsidR="00B11562">
              <w:rPr>
                <w:noProof/>
                <w:webHidden/>
              </w:rPr>
              <w:fldChar w:fldCharType="end"/>
            </w:r>
          </w:hyperlink>
        </w:p>
        <w:p w:rsidR="00B11562" w:rsidRDefault="00A718D8"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0" w:history="1">
            <w:r w:rsidR="00B11562" w:rsidRPr="00DF2204">
              <w:rPr>
                <w:rStyle w:val="Hyperlink"/>
                <w:noProof/>
              </w:rPr>
              <w:t>2.2.</w:t>
            </w:r>
            <w:r w:rsidR="00B11562">
              <w:rPr>
                <w:rFonts w:asciiTheme="minorHAnsi" w:eastAsiaTheme="minorEastAsia" w:hAnsiTheme="minorHAnsi" w:cstheme="minorBidi"/>
                <w:noProof/>
                <w:sz w:val="22"/>
                <w:szCs w:val="22"/>
              </w:rPr>
              <w:tab/>
            </w:r>
            <w:r w:rsidR="00B11562" w:rsidRPr="00DF2204">
              <w:rPr>
                <w:rStyle w:val="Hyperlink"/>
                <w:noProof/>
              </w:rPr>
              <w:t>Chức năng thành viên</w:t>
            </w:r>
            <w:r w:rsidR="00B11562">
              <w:rPr>
                <w:noProof/>
                <w:webHidden/>
              </w:rPr>
              <w:tab/>
            </w:r>
            <w:r w:rsidR="00B11562">
              <w:rPr>
                <w:noProof/>
                <w:webHidden/>
              </w:rPr>
              <w:fldChar w:fldCharType="begin"/>
            </w:r>
            <w:r w:rsidR="00B11562">
              <w:rPr>
                <w:noProof/>
                <w:webHidden/>
              </w:rPr>
              <w:instrText xml:space="preserve"> PAGEREF _Toc535782660 \h </w:instrText>
            </w:r>
            <w:r w:rsidR="00B11562">
              <w:rPr>
                <w:noProof/>
                <w:webHidden/>
              </w:rPr>
            </w:r>
            <w:r w:rsidR="00B11562">
              <w:rPr>
                <w:noProof/>
                <w:webHidden/>
              </w:rPr>
              <w:fldChar w:fldCharType="separate"/>
            </w:r>
            <w:r w:rsidR="00B11562">
              <w:rPr>
                <w:noProof/>
                <w:webHidden/>
              </w:rPr>
              <w:t>6</w:t>
            </w:r>
            <w:r w:rsidR="00B11562">
              <w:rPr>
                <w:noProof/>
                <w:webHidden/>
              </w:rPr>
              <w:fldChar w:fldCharType="end"/>
            </w:r>
          </w:hyperlink>
        </w:p>
        <w:p w:rsidR="00B11562" w:rsidRDefault="00A718D8"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1" w:history="1">
            <w:r w:rsidR="00B11562" w:rsidRPr="00DF2204">
              <w:rPr>
                <w:rStyle w:val="Hyperlink"/>
                <w:noProof/>
              </w:rPr>
              <w:t>III.</w:t>
            </w:r>
            <w:r w:rsidR="00B11562">
              <w:rPr>
                <w:rFonts w:asciiTheme="minorHAnsi" w:eastAsiaTheme="minorEastAsia" w:hAnsiTheme="minorHAnsi" w:cstheme="minorBidi"/>
                <w:noProof/>
                <w:sz w:val="22"/>
                <w:szCs w:val="22"/>
              </w:rPr>
              <w:tab/>
            </w:r>
            <w:r w:rsidR="00B11562" w:rsidRPr="00DF2204">
              <w:rPr>
                <w:rStyle w:val="Hyperlink"/>
                <w:noProof/>
              </w:rPr>
              <w:t>THIẾT KẾ HỆ THỐNG</w:t>
            </w:r>
            <w:r w:rsidR="00B11562">
              <w:rPr>
                <w:noProof/>
                <w:webHidden/>
              </w:rPr>
              <w:tab/>
            </w:r>
            <w:r w:rsidR="00B11562">
              <w:rPr>
                <w:noProof/>
                <w:webHidden/>
              </w:rPr>
              <w:fldChar w:fldCharType="begin"/>
            </w:r>
            <w:r w:rsidR="00B11562">
              <w:rPr>
                <w:noProof/>
                <w:webHidden/>
              </w:rPr>
              <w:instrText xml:space="preserve"> PAGEREF _Toc535782661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62" w:history="1">
            <w:r w:rsidR="00B11562" w:rsidRPr="00DF2204">
              <w:rPr>
                <w:rStyle w:val="Hyperlink"/>
                <w:noProof/>
              </w:rPr>
              <w:t>1.</w:t>
            </w:r>
            <w:r w:rsidR="00B11562">
              <w:rPr>
                <w:rFonts w:asciiTheme="minorHAnsi" w:eastAsiaTheme="minorEastAsia" w:hAnsiTheme="minorHAnsi" w:cstheme="minorBidi"/>
                <w:noProof/>
                <w:sz w:val="22"/>
                <w:szCs w:val="22"/>
              </w:rPr>
              <w:tab/>
            </w:r>
            <w:r w:rsidR="00B11562" w:rsidRPr="00DF2204">
              <w:rPr>
                <w:rStyle w:val="Hyperlink"/>
                <w:noProof/>
              </w:rPr>
              <w:t>Thiết kế csdl</w:t>
            </w:r>
            <w:r w:rsidR="00B11562">
              <w:rPr>
                <w:noProof/>
                <w:webHidden/>
              </w:rPr>
              <w:tab/>
            </w:r>
            <w:r w:rsidR="00B11562">
              <w:rPr>
                <w:noProof/>
                <w:webHidden/>
              </w:rPr>
              <w:fldChar w:fldCharType="begin"/>
            </w:r>
            <w:r w:rsidR="00B11562">
              <w:rPr>
                <w:noProof/>
                <w:webHidden/>
              </w:rPr>
              <w:instrText xml:space="preserve"> PAGEREF _Toc535782662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A718D8"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3" w:history="1">
            <w:r w:rsidR="00B11562" w:rsidRPr="00DF2204">
              <w:rPr>
                <w:rStyle w:val="Hyperlink"/>
                <w:noProof/>
              </w:rPr>
              <w:t>1.1.</w:t>
            </w:r>
            <w:r w:rsidR="00B11562">
              <w:rPr>
                <w:rFonts w:asciiTheme="minorHAnsi" w:eastAsiaTheme="minorEastAsia" w:hAnsiTheme="minorHAnsi" w:cstheme="minorBidi"/>
                <w:noProof/>
                <w:sz w:val="22"/>
                <w:szCs w:val="22"/>
              </w:rPr>
              <w:tab/>
            </w:r>
            <w:r w:rsidR="00B11562" w:rsidRPr="00DF2204">
              <w:rPr>
                <w:rStyle w:val="Hyperlink"/>
                <w:noProof/>
              </w:rPr>
              <w:t>Bảng tài khoản</w:t>
            </w:r>
            <w:r w:rsidR="00B11562">
              <w:rPr>
                <w:noProof/>
                <w:webHidden/>
              </w:rPr>
              <w:tab/>
            </w:r>
            <w:r w:rsidR="00B11562">
              <w:rPr>
                <w:noProof/>
                <w:webHidden/>
              </w:rPr>
              <w:fldChar w:fldCharType="begin"/>
            </w:r>
            <w:r w:rsidR="00B11562">
              <w:rPr>
                <w:noProof/>
                <w:webHidden/>
              </w:rPr>
              <w:instrText xml:space="preserve"> PAGEREF _Toc535782663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A718D8"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4" w:history="1">
            <w:r w:rsidR="00B11562" w:rsidRPr="00DF2204">
              <w:rPr>
                <w:rStyle w:val="Hyperlink"/>
                <w:noProof/>
              </w:rPr>
              <w:t>1.2.</w:t>
            </w:r>
            <w:r w:rsidR="00B11562">
              <w:rPr>
                <w:rFonts w:asciiTheme="minorHAnsi" w:eastAsiaTheme="minorEastAsia" w:hAnsiTheme="minorHAnsi" w:cstheme="minorBidi"/>
                <w:noProof/>
                <w:sz w:val="22"/>
                <w:szCs w:val="22"/>
              </w:rPr>
              <w:tab/>
            </w:r>
            <w:r w:rsidR="00B11562" w:rsidRPr="00DF2204">
              <w:rPr>
                <w:rStyle w:val="Hyperlink"/>
                <w:noProof/>
              </w:rPr>
              <w:t>Bảng loại tài khoản</w:t>
            </w:r>
            <w:r w:rsidR="00B11562">
              <w:rPr>
                <w:noProof/>
                <w:webHidden/>
              </w:rPr>
              <w:tab/>
            </w:r>
            <w:r w:rsidR="00B11562">
              <w:rPr>
                <w:noProof/>
                <w:webHidden/>
              </w:rPr>
              <w:fldChar w:fldCharType="begin"/>
            </w:r>
            <w:r w:rsidR="00B11562">
              <w:rPr>
                <w:noProof/>
                <w:webHidden/>
              </w:rPr>
              <w:instrText xml:space="preserve"> PAGEREF _Toc535782664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A718D8" w:rsidP="004C4ED5">
          <w:pPr>
            <w:pStyle w:val="TOC3"/>
            <w:tabs>
              <w:tab w:val="left" w:pos="1100"/>
              <w:tab w:val="right" w:leader="dot" w:pos="9350"/>
            </w:tabs>
            <w:spacing w:line="480" w:lineRule="auto"/>
            <w:rPr>
              <w:rFonts w:asciiTheme="minorHAnsi" w:eastAsiaTheme="minorEastAsia" w:hAnsiTheme="minorHAnsi" w:cstheme="minorBidi"/>
              <w:noProof/>
              <w:sz w:val="22"/>
              <w:szCs w:val="22"/>
            </w:rPr>
          </w:pPr>
          <w:hyperlink w:anchor="_Toc535782665" w:history="1">
            <w:r w:rsidR="00B11562" w:rsidRPr="00DF2204">
              <w:rPr>
                <w:rStyle w:val="Hyperlink"/>
                <w:noProof/>
              </w:rPr>
              <w:t>1.3.</w:t>
            </w:r>
            <w:r w:rsidR="00B11562">
              <w:rPr>
                <w:rFonts w:asciiTheme="minorHAnsi" w:eastAsiaTheme="minorEastAsia" w:hAnsiTheme="minorHAnsi" w:cstheme="minorBidi"/>
                <w:noProof/>
                <w:sz w:val="22"/>
                <w:szCs w:val="22"/>
              </w:rPr>
              <w:tab/>
            </w:r>
            <w:r w:rsidR="00B11562" w:rsidRPr="00DF2204">
              <w:rPr>
                <w:rStyle w:val="Hyperlink"/>
                <w:noProof/>
              </w:rPr>
              <w:t>Bảng bài tuyển</w:t>
            </w:r>
            <w:r w:rsidR="00B11562">
              <w:rPr>
                <w:noProof/>
                <w:webHidden/>
              </w:rPr>
              <w:tab/>
            </w:r>
            <w:r w:rsidR="00B11562">
              <w:rPr>
                <w:noProof/>
                <w:webHidden/>
              </w:rPr>
              <w:fldChar w:fldCharType="begin"/>
            </w:r>
            <w:r w:rsidR="00B11562">
              <w:rPr>
                <w:noProof/>
                <w:webHidden/>
              </w:rPr>
              <w:instrText xml:space="preserve"> PAGEREF _Toc535782665 \h </w:instrText>
            </w:r>
            <w:r w:rsidR="00B11562">
              <w:rPr>
                <w:noProof/>
                <w:webHidden/>
              </w:rPr>
            </w:r>
            <w:r w:rsidR="00B11562">
              <w:rPr>
                <w:noProof/>
                <w:webHidden/>
              </w:rPr>
              <w:fldChar w:fldCharType="separate"/>
            </w:r>
            <w:r w:rsidR="00B11562">
              <w:rPr>
                <w:noProof/>
                <w:webHidden/>
              </w:rPr>
              <w:t>8</w:t>
            </w:r>
            <w:r w:rsidR="00B11562">
              <w:rPr>
                <w:noProof/>
                <w:webHidden/>
              </w:rPr>
              <w:fldChar w:fldCharType="end"/>
            </w:r>
          </w:hyperlink>
        </w:p>
        <w:p w:rsidR="00B11562" w:rsidRDefault="00A718D8" w:rsidP="004C4ED5">
          <w:pPr>
            <w:pStyle w:val="TOC2"/>
            <w:spacing w:line="480" w:lineRule="auto"/>
            <w:rPr>
              <w:rFonts w:asciiTheme="minorHAnsi" w:eastAsiaTheme="minorEastAsia" w:hAnsiTheme="minorHAnsi" w:cstheme="minorBidi"/>
              <w:noProof/>
              <w:sz w:val="22"/>
              <w:szCs w:val="22"/>
            </w:rPr>
          </w:pPr>
          <w:hyperlink w:anchor="_Toc535782666" w:history="1">
            <w:r w:rsidR="00B11562" w:rsidRPr="00DF2204">
              <w:rPr>
                <w:rStyle w:val="Hyperlink"/>
                <w:noProof/>
              </w:rPr>
              <w:t>2.</w:t>
            </w:r>
            <w:r w:rsidR="00B11562">
              <w:rPr>
                <w:rFonts w:asciiTheme="minorHAnsi" w:eastAsiaTheme="minorEastAsia" w:hAnsiTheme="minorHAnsi" w:cstheme="minorBidi"/>
                <w:noProof/>
                <w:sz w:val="22"/>
                <w:szCs w:val="22"/>
              </w:rPr>
              <w:tab/>
            </w:r>
            <w:r w:rsidR="00B11562" w:rsidRPr="00DF2204">
              <w:rPr>
                <w:rStyle w:val="Hyperlink"/>
                <w:noProof/>
              </w:rPr>
              <w:t>Thiết kế giao diện</w:t>
            </w:r>
            <w:r w:rsidR="00B11562">
              <w:rPr>
                <w:noProof/>
                <w:webHidden/>
              </w:rPr>
              <w:tab/>
            </w:r>
            <w:r w:rsidR="00B11562">
              <w:rPr>
                <w:noProof/>
                <w:webHidden/>
              </w:rPr>
              <w:fldChar w:fldCharType="begin"/>
            </w:r>
            <w:r w:rsidR="00B11562">
              <w:rPr>
                <w:noProof/>
                <w:webHidden/>
              </w:rPr>
              <w:instrText xml:space="preserve"> PAGEREF _Toc535782666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A718D8" w:rsidP="004C4ED5">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535782667" w:history="1">
            <w:r w:rsidR="00B11562" w:rsidRPr="00DF2204">
              <w:rPr>
                <w:rStyle w:val="Hyperlink"/>
                <w:noProof/>
              </w:rPr>
              <w:t>IV.</w:t>
            </w:r>
            <w:r w:rsidR="00B11562">
              <w:rPr>
                <w:rFonts w:asciiTheme="minorHAnsi" w:eastAsiaTheme="minorEastAsia" w:hAnsiTheme="minorHAnsi" w:cstheme="minorBidi"/>
                <w:noProof/>
                <w:sz w:val="22"/>
                <w:szCs w:val="22"/>
              </w:rPr>
              <w:tab/>
            </w:r>
            <w:r w:rsidR="00B11562" w:rsidRPr="00DF2204">
              <w:rPr>
                <w:rStyle w:val="Hyperlink"/>
                <w:noProof/>
              </w:rPr>
              <w:t>BẢNG PHÂN CÔNG CÔNG VIỆC</w:t>
            </w:r>
            <w:r w:rsidR="00B11562">
              <w:rPr>
                <w:noProof/>
                <w:webHidden/>
              </w:rPr>
              <w:tab/>
            </w:r>
            <w:r w:rsidR="00B11562">
              <w:rPr>
                <w:noProof/>
                <w:webHidden/>
              </w:rPr>
              <w:fldChar w:fldCharType="begin"/>
            </w:r>
            <w:r w:rsidR="00B11562">
              <w:rPr>
                <w:noProof/>
                <w:webHidden/>
              </w:rPr>
              <w:instrText xml:space="preserve"> PAGEREF _Toc535782667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B11562" w:rsidRDefault="00A718D8" w:rsidP="004C4ED5">
          <w:pPr>
            <w:pStyle w:val="TOC1"/>
            <w:tabs>
              <w:tab w:val="left" w:pos="480"/>
              <w:tab w:val="right" w:leader="dot" w:pos="9350"/>
            </w:tabs>
            <w:spacing w:line="480" w:lineRule="auto"/>
            <w:rPr>
              <w:rFonts w:asciiTheme="minorHAnsi" w:eastAsiaTheme="minorEastAsia" w:hAnsiTheme="minorHAnsi" w:cstheme="minorBidi"/>
              <w:noProof/>
              <w:sz w:val="22"/>
              <w:szCs w:val="22"/>
            </w:rPr>
          </w:pPr>
          <w:hyperlink w:anchor="_Toc535782668" w:history="1">
            <w:r w:rsidR="00B11562" w:rsidRPr="00DF2204">
              <w:rPr>
                <w:rStyle w:val="Hyperlink"/>
                <w:noProof/>
              </w:rPr>
              <w:t>V.</w:t>
            </w:r>
            <w:r w:rsidR="00B11562">
              <w:rPr>
                <w:rFonts w:asciiTheme="minorHAnsi" w:eastAsiaTheme="minorEastAsia" w:hAnsiTheme="minorHAnsi" w:cstheme="minorBidi"/>
                <w:noProof/>
                <w:sz w:val="22"/>
                <w:szCs w:val="22"/>
              </w:rPr>
              <w:tab/>
            </w:r>
            <w:r w:rsidR="00B11562" w:rsidRPr="00DF2204">
              <w:rPr>
                <w:rStyle w:val="Hyperlink"/>
                <w:noProof/>
              </w:rPr>
              <w:t>KẾT QUẢ, ĐÁNH GIÁ</w:t>
            </w:r>
            <w:r w:rsidR="00B11562">
              <w:rPr>
                <w:noProof/>
                <w:webHidden/>
              </w:rPr>
              <w:tab/>
            </w:r>
            <w:r w:rsidR="00B11562">
              <w:rPr>
                <w:noProof/>
                <w:webHidden/>
              </w:rPr>
              <w:fldChar w:fldCharType="begin"/>
            </w:r>
            <w:r w:rsidR="00B11562">
              <w:rPr>
                <w:noProof/>
                <w:webHidden/>
              </w:rPr>
              <w:instrText xml:space="preserve"> PAGEREF _Toc535782668 \h </w:instrText>
            </w:r>
            <w:r w:rsidR="00B11562">
              <w:rPr>
                <w:noProof/>
                <w:webHidden/>
              </w:rPr>
            </w:r>
            <w:r w:rsidR="00B11562">
              <w:rPr>
                <w:noProof/>
                <w:webHidden/>
              </w:rPr>
              <w:fldChar w:fldCharType="separate"/>
            </w:r>
            <w:r w:rsidR="00B11562">
              <w:rPr>
                <w:noProof/>
                <w:webHidden/>
              </w:rPr>
              <w:t>9</w:t>
            </w:r>
            <w:r w:rsidR="00B11562">
              <w:rPr>
                <w:noProof/>
                <w:webHidden/>
              </w:rPr>
              <w:fldChar w:fldCharType="end"/>
            </w:r>
          </w:hyperlink>
        </w:p>
        <w:p w:rsidR="007E76AD" w:rsidRDefault="007E76AD" w:rsidP="007E76AD">
          <w:pPr>
            <w:rPr>
              <w:b/>
              <w:bCs/>
              <w:noProof/>
            </w:rPr>
          </w:pPr>
          <w:r>
            <w:rPr>
              <w:b/>
              <w:bCs/>
              <w:noProof/>
            </w:rPr>
            <w:fldChar w:fldCharType="end"/>
          </w:r>
        </w:p>
      </w:sdtContent>
    </w:sdt>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C4051F">
      <w:pPr>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3F60FC" w:rsidRDefault="003F60FC" w:rsidP="003F60FC">
      <w:pPr>
        <w:ind w:left="360"/>
        <w:textAlignment w:val="baseline"/>
        <w:rPr>
          <w:rFonts w:ascii="Arial" w:eastAsia="Times New Roman" w:hAnsi="Arial" w:cs="Arial"/>
          <w:b/>
          <w:bCs/>
          <w:color w:val="000000"/>
          <w:sz w:val="24"/>
          <w:szCs w:val="24"/>
          <w:u w:val="single"/>
        </w:rPr>
      </w:pPr>
    </w:p>
    <w:p w:rsidR="007E76AD" w:rsidRDefault="007E76AD" w:rsidP="00E84B02">
      <w:pPr>
        <w:pStyle w:val="A1"/>
      </w:pPr>
      <w:bookmarkStart w:id="0" w:name="_Toc535782650"/>
      <w:r>
        <w:t>GiỚI thiệu chung</w:t>
      </w:r>
      <w:bookmarkEnd w:id="0"/>
    </w:p>
    <w:p w:rsidR="003F60FC" w:rsidRDefault="003F60FC" w:rsidP="003F60FC">
      <w:pPr>
        <w:ind w:left="360"/>
        <w:textAlignment w:val="baseline"/>
        <w:rPr>
          <w:rFonts w:ascii="Arial" w:eastAsia="Times New Roman" w:hAnsi="Arial" w:cs="Arial"/>
          <w:b/>
          <w:bCs/>
          <w:color w:val="000000"/>
          <w:sz w:val="24"/>
          <w:szCs w:val="24"/>
          <w:u w:val="single"/>
        </w:rPr>
      </w:pPr>
    </w:p>
    <w:p w:rsidR="00905440" w:rsidRPr="00C24BD3" w:rsidRDefault="00905440" w:rsidP="00C24BD3">
      <w:pPr>
        <w:pStyle w:val="A2"/>
      </w:pPr>
      <w:bookmarkStart w:id="1" w:name="_Toc535782651"/>
      <w:r w:rsidRPr="00C24BD3">
        <w:t>Tóm tắt vấn đề</w:t>
      </w:r>
      <w:bookmarkEnd w:id="1"/>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ab/>
        <w:t xml:space="preserve">Tìm việc là nhu cầu của đa số hầu hết của mọi người nhưng để tìm một công việc phù </w:t>
      </w:r>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Hợp theo ý mình, tìm kiếm một cách dễ dàng, tiện lợi, không những có thể tìm việc mà còn được chia sẻ những kinh nghiệm vô cùng quý báu khi xin việc cũng như làm việc là một điều mà ít 1 trang web nào có thể làm</w:t>
      </w:r>
      <w:r w:rsidR="00347A51">
        <w:rPr>
          <w:rFonts w:ascii="Arial" w:eastAsia="Times New Roman" w:hAnsi="Arial" w:cs="Arial"/>
          <w:color w:val="000000"/>
        </w:rPr>
        <w:t xml:space="preserve"> một cách tối ưu và hiệu quả. Vậy thì</w:t>
      </w:r>
      <w:r w:rsidRPr="00905440">
        <w:rPr>
          <w:rFonts w:ascii="Arial" w:eastAsia="Times New Roman" w:hAnsi="Arial" w:cs="Arial"/>
          <w:color w:val="000000"/>
        </w:rPr>
        <w:t xml:space="preserve"> hãy đến với chúng tôi. Là 1 dự án tuy ở quy mô nhỏ nhưng tiềm năng đem lại là vô cùng lớn, chúng tôi tạo ra một môi trường để m</w:t>
      </w:r>
      <w:r w:rsidR="00347A51">
        <w:rPr>
          <w:rFonts w:ascii="Arial" w:eastAsia="Times New Roman" w:hAnsi="Arial" w:cs="Arial"/>
          <w:color w:val="000000"/>
        </w:rPr>
        <w:t>ang những nhà tuyển dụng và</w:t>
      </w:r>
      <w:r w:rsidRPr="00905440">
        <w:rPr>
          <w:rFonts w:ascii="Arial" w:eastAsia="Times New Roman" w:hAnsi="Arial" w:cs="Arial"/>
          <w:color w:val="000000"/>
        </w:rPr>
        <w:t xml:space="preserve"> người tìm việc xích lại gần nhau hơn. Hơn thế nữa chúng tôi còn tạo ra một cộng đồng, 1 trang mạng xã hội việc làm để mọi người có thể cùng nhau chia sẻ kinh nghiệm khi đi phỏng vấn, kinh nghiệm làm việc…. Doanh nghiệp giờ đây thay vì bị động trong việc tìm kiếm ứng viên thì giờ đây có thể chủ động hơn khi sử dụng các tính năng hiện đại để tìm kiếm ứng viên phù hợp với nhu cầu tuyển dụng. Thật dễ dàng phải không nào</w:t>
      </w:r>
    </w:p>
    <w:p w:rsidR="00905440" w:rsidRPr="00905440" w:rsidRDefault="00905440" w:rsidP="00C24BD3">
      <w:pPr>
        <w:pStyle w:val="A2"/>
        <w:rPr>
          <w:rFonts w:ascii="Times New Roman" w:hAnsi="Times New Roman" w:cs="Times New Roman"/>
          <w:sz w:val="24"/>
          <w:szCs w:val="24"/>
        </w:rPr>
      </w:pPr>
      <w:bookmarkStart w:id="2" w:name="_Toc535782652"/>
      <w:r w:rsidRPr="00905440">
        <w:t>Hệ thống hiện tại</w:t>
      </w:r>
      <w:bookmarkEnd w:id="2"/>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Theo khảo sát thị trường thì các website tìm việc khác hình thức còn khá sơ sài, hoặc quá chi tiết đi nhiều vào nội dung văn bản. Chính vì những điều này đã làm giảm độ tin cậy cũng như cái nhìn thẩm mỹ trong mắt người tìm việc. Các website còn hạn chế sự tương tác giữa người dùng và doanh nghiệp, người dùng - người dùng.</w:t>
      </w:r>
    </w:p>
    <w:p w:rsidR="00905440" w:rsidRPr="00905440" w:rsidRDefault="00905440" w:rsidP="00C24BD3">
      <w:pPr>
        <w:pStyle w:val="A2"/>
        <w:rPr>
          <w:rFonts w:ascii="Times New Roman" w:hAnsi="Times New Roman" w:cs="Times New Roman"/>
          <w:sz w:val="24"/>
          <w:szCs w:val="24"/>
        </w:rPr>
      </w:pPr>
      <w:bookmarkStart w:id="3" w:name="_Toc535782653"/>
      <w:r w:rsidRPr="00905440">
        <w:t>Hệ thống dự kiến</w:t>
      </w:r>
      <w:bookmarkEnd w:id="3"/>
    </w:p>
    <w:p w:rsidR="00390FCC" w:rsidRDefault="00905440" w:rsidP="00390FCC">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Sẽ khai thác triệt để các tính năng cơ bản của các hệ thống site tìm việc cơ bản và phát triển về các mặt giao diện ưa nhìn hướng sự tiện lợi, đơn giản khi sử dụng. Thêm nhiều chức năng tương tác, kết nối mọi người trở thành 1 cộng đồng việc làm văn minh, chuyên nghiệp</w:t>
      </w:r>
    </w:p>
    <w:p w:rsidR="00905440" w:rsidRPr="00C24BD3" w:rsidRDefault="00905440" w:rsidP="00C24BD3">
      <w:pPr>
        <w:pStyle w:val="A2"/>
        <w:rPr>
          <w:rFonts w:ascii="Times New Roman" w:hAnsi="Times New Roman" w:cs="Times New Roman"/>
          <w:b w:val="0"/>
          <w:i w:val="0"/>
        </w:rPr>
      </w:pPr>
      <w:r w:rsidRPr="00C24BD3">
        <w:lastRenderedPageBreak/>
        <w:t xml:space="preserve"> </w:t>
      </w:r>
      <w:bookmarkStart w:id="4" w:name="_Toc535782654"/>
      <w:r w:rsidR="00C24BD3">
        <w:rPr>
          <w:rStyle w:val="A2Char"/>
          <w:b/>
          <w:i/>
        </w:rPr>
        <w:t>Phạm vi dự án</w:t>
      </w:r>
      <w:bookmarkEnd w:id="4"/>
    </w:p>
    <w:p w:rsidR="00905440" w:rsidRPr="00905440" w:rsidRDefault="00905440" w:rsidP="00905440">
      <w:pPr>
        <w:spacing w:line="480" w:lineRule="auto"/>
        <w:ind w:left="720"/>
        <w:rPr>
          <w:rFonts w:ascii="Times New Roman" w:eastAsia="Times New Roman" w:hAnsi="Times New Roman" w:cs="Times New Roman"/>
          <w:sz w:val="24"/>
          <w:szCs w:val="24"/>
        </w:rPr>
      </w:pPr>
      <w:r w:rsidRPr="00905440">
        <w:rPr>
          <w:rFonts w:ascii="Arial" w:eastAsia="Times New Roman" w:hAnsi="Arial" w:cs="Arial"/>
          <w:color w:val="000000"/>
        </w:rPr>
        <w:t>Phạm vi không giới hạn:</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ngắn hạn: Trong nước</w:t>
      </w:r>
    </w:p>
    <w:p w:rsidR="00905440" w:rsidRPr="00905440" w:rsidRDefault="00905440" w:rsidP="00905440">
      <w:pPr>
        <w:spacing w:line="480" w:lineRule="auto"/>
        <w:ind w:left="720" w:firstLine="720"/>
        <w:rPr>
          <w:rFonts w:ascii="Times New Roman" w:eastAsia="Times New Roman" w:hAnsi="Times New Roman" w:cs="Times New Roman"/>
          <w:sz w:val="24"/>
          <w:szCs w:val="24"/>
        </w:rPr>
      </w:pPr>
      <w:r w:rsidRPr="00905440">
        <w:rPr>
          <w:rFonts w:ascii="Arial" w:eastAsia="Times New Roman" w:hAnsi="Arial" w:cs="Arial"/>
          <w:color w:val="000000"/>
        </w:rPr>
        <w:t>Chiến lược dài hạn: Quốc Tế (đùa thôi)</w:t>
      </w:r>
      <w:r w:rsidRPr="00905440">
        <w:rPr>
          <w:rFonts w:ascii="Arial" w:eastAsia="Times New Roman" w:hAnsi="Arial" w:cs="Arial"/>
          <w:color w:val="000000"/>
        </w:rPr>
        <w:tab/>
      </w:r>
    </w:p>
    <w:p w:rsidR="00C24BD3" w:rsidRDefault="00905440" w:rsidP="00C24BD3">
      <w:pPr>
        <w:spacing w:line="480" w:lineRule="auto"/>
        <w:rPr>
          <w:rStyle w:val="A2Char"/>
          <w:rFonts w:eastAsiaTheme="minorHAnsi"/>
        </w:rPr>
      </w:pPr>
      <w:r w:rsidRPr="00905440">
        <w:rPr>
          <w:rFonts w:ascii="Arial" w:eastAsia="Times New Roman" w:hAnsi="Arial" w:cs="Arial"/>
          <w:color w:val="000000"/>
        </w:rPr>
        <w:tab/>
      </w:r>
      <w:bookmarkStart w:id="5" w:name="_Toc535782655"/>
      <w:r w:rsidRPr="004F71F4">
        <w:rPr>
          <w:rStyle w:val="A2Char"/>
          <w:rFonts w:eastAsiaTheme="minorHAnsi"/>
        </w:rPr>
        <w:t>Yêu cầu phần cứng, phần mề</w:t>
      </w:r>
      <w:r w:rsidR="00C24BD3">
        <w:rPr>
          <w:rStyle w:val="A2Char"/>
          <w:rFonts w:eastAsiaTheme="minorHAnsi"/>
        </w:rPr>
        <w:t>m</w:t>
      </w:r>
      <w:bookmarkEnd w:id="5"/>
    </w:p>
    <w:p w:rsidR="00905440" w:rsidRPr="00E84B02" w:rsidRDefault="00C24BD3" w:rsidP="00E84B02">
      <w:pPr>
        <w:pStyle w:val="A1"/>
      </w:pPr>
      <w:bookmarkStart w:id="6" w:name="_Toc535782656"/>
      <w:r w:rsidRPr="00E84B02">
        <w:rPr>
          <w:rStyle w:val="A2Char"/>
          <w:rFonts w:eastAsiaTheme="minorHAnsi"/>
          <w:b/>
          <w:bCs/>
          <w:i w:val="0"/>
          <w:iCs w:val="0"/>
        </w:rPr>
        <w:t>XÁC ĐỊNH NHU CẦU</w:t>
      </w:r>
      <w:bookmarkEnd w:id="6"/>
      <w:r w:rsidR="00905440" w:rsidRPr="00E84B02">
        <w:t xml:space="preserve"> </w:t>
      </w:r>
    </w:p>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C24BD3">
      <w:pPr>
        <w:pStyle w:val="A2"/>
        <w:rPr>
          <w:rFonts w:ascii="Times New Roman" w:hAnsi="Times New Roman" w:cs="Times New Roman"/>
          <w:sz w:val="24"/>
          <w:szCs w:val="24"/>
        </w:rPr>
      </w:pPr>
      <w:bookmarkStart w:id="7" w:name="_Toc535782657"/>
      <w:r w:rsidRPr="00905440">
        <w:t>Các đối tượng của hệ thống</w:t>
      </w:r>
      <w:bookmarkEnd w:id="7"/>
    </w:p>
    <w:p w:rsidR="00905440" w:rsidRPr="00905440" w:rsidRDefault="00905440" w:rsidP="00905440">
      <w:pPr>
        <w:spacing w:line="480" w:lineRule="auto"/>
        <w:rPr>
          <w:rFonts w:ascii="Times New Roman" w:eastAsia="Times New Roman" w:hAnsi="Times New Roman" w:cs="Times New Roman"/>
          <w:sz w:val="24"/>
          <w:szCs w:val="24"/>
        </w:rPr>
      </w:pPr>
      <w:r w:rsidRPr="00905440">
        <w:rPr>
          <w:rFonts w:ascii="Arial" w:eastAsia="Times New Roman" w:hAnsi="Arial" w:cs="Arial"/>
          <w:color w:val="000000"/>
        </w:rPr>
        <w:t xml:space="preserve">Đối tượng của site bao gồm: </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Guest(Khách vãng lai);</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Company(Công ty cho thuê)</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Member(Thành viên ứng tuyển,Tuyển)</w:t>
      </w:r>
    </w:p>
    <w:p w:rsidR="00905440" w:rsidRPr="00905440" w:rsidRDefault="00905440" w:rsidP="00905440">
      <w:pPr>
        <w:numPr>
          <w:ilvl w:val="0"/>
          <w:numId w:val="4"/>
        </w:numPr>
        <w:spacing w:line="480" w:lineRule="auto"/>
        <w:textAlignment w:val="baseline"/>
        <w:rPr>
          <w:rFonts w:ascii="Arial" w:eastAsia="Times New Roman" w:hAnsi="Arial" w:cs="Arial"/>
          <w:color w:val="000000"/>
        </w:rPr>
      </w:pPr>
      <w:r w:rsidRPr="00905440">
        <w:rPr>
          <w:rFonts w:ascii="Arial" w:eastAsia="Times New Roman" w:hAnsi="Arial" w:cs="Arial"/>
          <w:color w:val="000000"/>
        </w:rPr>
        <w:t>Admin</w:t>
      </w:r>
    </w:p>
    <w:p w:rsidR="00905440" w:rsidRPr="00905440" w:rsidRDefault="00905440" w:rsidP="00C24BD3">
      <w:pPr>
        <w:pStyle w:val="A2"/>
        <w:rPr>
          <w:rFonts w:ascii="Times New Roman" w:hAnsi="Times New Roman" w:cs="Times New Roman"/>
          <w:sz w:val="24"/>
          <w:szCs w:val="24"/>
        </w:rPr>
      </w:pPr>
      <w:bookmarkStart w:id="8" w:name="_Toc535782658"/>
      <w:r w:rsidRPr="00905440">
        <w:t>Chức năng hệ thống</w:t>
      </w:r>
      <w:bookmarkEnd w:id="8"/>
    </w:p>
    <w:p w:rsidR="00905440" w:rsidRPr="00905440" w:rsidRDefault="00905440" w:rsidP="00940212">
      <w:pPr>
        <w:pStyle w:val="A3"/>
        <w:rPr>
          <w:rFonts w:ascii="Times New Roman" w:hAnsi="Times New Roman" w:cs="Times New Roman"/>
          <w:sz w:val="24"/>
          <w:szCs w:val="24"/>
        </w:rPr>
      </w:pPr>
      <w:bookmarkStart w:id="9" w:name="_Toc535782659"/>
      <w:r w:rsidRPr="00905440">
        <w:t xml:space="preserve">Chức năng khách vãng lai </w:t>
      </w:r>
      <w:bookmarkEnd w:id="9"/>
    </w:p>
    <w:p w:rsidR="00905440" w:rsidRPr="00822B85" w:rsidRDefault="00905440" w:rsidP="00940212">
      <w:pPr>
        <w:textAlignment w:val="baseline"/>
        <w:rPr>
          <w:rFonts w:ascii="Arial" w:eastAsia="Times New Roman" w:hAnsi="Arial" w:cs="Arial"/>
          <w:b/>
          <w:bCs/>
          <w:color w:val="000000"/>
          <w:u w:val="single"/>
        </w:rPr>
      </w:pPr>
      <w:r w:rsidRPr="00822B85">
        <w:rPr>
          <w:rFonts w:ascii="Arial" w:eastAsia="Times New Roman" w:hAnsi="Arial" w:cs="Arial"/>
          <w:b/>
          <w:bCs/>
          <w:color w:val="000000"/>
          <w:u w:val="single"/>
        </w:rPr>
        <w:t>Chức năng đăng ký</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93"/>
        <w:gridCol w:w="8467"/>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có thể đăng ký để trở thành thành viên, được cấp tài khoản và sử dụng nhiều chức năng của site hơn</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6"/>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tin cá nhân người dùng,doanh nghiệp</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7"/>
              </w:numPr>
              <w:textAlignment w:val="baseline"/>
              <w:rPr>
                <w:rFonts w:ascii="Arial" w:eastAsia="Times New Roman" w:hAnsi="Arial" w:cs="Arial"/>
                <w:color w:val="000000"/>
              </w:rPr>
            </w:pPr>
            <w:r w:rsidRPr="00905440">
              <w:rPr>
                <w:rFonts w:ascii="Arial" w:eastAsia="Times New Roman" w:hAnsi="Arial" w:cs="Arial"/>
                <w:color w:val="000000"/>
              </w:rPr>
              <w:t>Xác nhận thông tin vừa nhập</w:t>
            </w:r>
          </w:p>
          <w:p w:rsidR="00905440" w:rsidRPr="00905440" w:rsidRDefault="00905440" w:rsidP="00905440">
            <w:pPr>
              <w:numPr>
                <w:ilvl w:val="0"/>
                <w:numId w:val="7"/>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Lưu thông tin vào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8"/>
              </w:numPr>
              <w:textAlignment w:val="baseline"/>
              <w:rPr>
                <w:rFonts w:ascii="Arial" w:eastAsia="Times New Roman" w:hAnsi="Arial" w:cs="Arial"/>
                <w:color w:val="000000"/>
              </w:rPr>
            </w:pPr>
            <w:r w:rsidRPr="00905440">
              <w:rPr>
                <w:rFonts w:ascii="Arial" w:eastAsia="Times New Roman" w:hAnsi="Arial" w:cs="Arial"/>
                <w:color w:val="000000"/>
              </w:rPr>
              <w:t>Thông báo và yêu cầu nhập lại nếu thông tin đã tồn tại trong csdl, sai cú pháp…</w:t>
            </w:r>
          </w:p>
          <w:p w:rsidR="00905440" w:rsidRPr="00905440" w:rsidRDefault="00905440" w:rsidP="00905440">
            <w:pPr>
              <w:numPr>
                <w:ilvl w:val="0"/>
                <w:numId w:val="8"/>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Thông báo kết quả đăng ký, gửi email, sdt kích hoạt</w:t>
            </w:r>
          </w:p>
        </w:tc>
      </w:tr>
    </w:tbl>
    <w:p w:rsidR="00905440" w:rsidRPr="00905440" w:rsidRDefault="00905440" w:rsidP="00905440">
      <w:pPr>
        <w:rPr>
          <w:rFonts w:ascii="Times New Roman" w:eastAsia="Times New Roman" w:hAnsi="Times New Roman" w:cs="Times New Roman"/>
          <w:sz w:val="24"/>
          <w:szCs w:val="24"/>
        </w:rPr>
      </w:pPr>
    </w:p>
    <w:p w:rsidR="00905440" w:rsidRPr="00905440" w:rsidRDefault="00905440" w:rsidP="00905440">
      <w:pPr>
        <w:rPr>
          <w:rFonts w:ascii="Times New Roman" w:eastAsia="Times New Roman" w:hAnsi="Times New Roman" w:cs="Times New Roman"/>
          <w:sz w:val="24"/>
          <w:szCs w:val="24"/>
        </w:rPr>
      </w:pPr>
      <w:r w:rsidRPr="00905440">
        <w:rPr>
          <w:rFonts w:ascii="Arial" w:eastAsia="Times New Roman" w:hAnsi="Arial" w:cs="Arial"/>
          <w:color w:val="000000"/>
        </w:rPr>
        <w:tab/>
      </w: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822B85" w:rsidRDefault="00822B85" w:rsidP="00905440">
      <w:pPr>
        <w:ind w:firstLine="720"/>
        <w:rPr>
          <w:rFonts w:ascii="Arial" w:eastAsia="Times New Roman" w:hAnsi="Arial" w:cs="Arial"/>
          <w:b/>
          <w:bCs/>
          <w:color w:val="000000"/>
        </w:rPr>
      </w:pPr>
    </w:p>
    <w:p w:rsidR="00905440" w:rsidRPr="00905440" w:rsidRDefault="00905440" w:rsidP="00905440">
      <w:pPr>
        <w:ind w:firstLine="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2. </w:t>
      </w:r>
      <w:r w:rsidR="0036690F">
        <w:rPr>
          <w:rFonts w:ascii="Arial" w:eastAsia="Times New Roman" w:hAnsi="Arial" w:cs="Arial"/>
          <w:b/>
          <w:bCs/>
          <w:color w:val="000000"/>
          <w:u w:val="single"/>
        </w:rPr>
        <w:t>Chức năng hiển thị</w:t>
      </w:r>
      <w:r w:rsidR="00ED2EE1">
        <w:rPr>
          <w:rFonts w:ascii="Arial" w:eastAsia="Times New Roman" w:hAnsi="Arial" w:cs="Arial"/>
          <w:b/>
          <w:bCs/>
          <w:color w:val="000000"/>
          <w:u w:val="single"/>
        </w:rPr>
        <w:t xml:space="preserve">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358"/>
        <w:gridCol w:w="800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Mô tả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9"/>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 xml:space="preserve">Người dùng xem thông tin bài viết trên trang chủ </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ind w:left="720"/>
              <w:rPr>
                <w:rFonts w:ascii="Times New Roman" w:eastAsia="Times New Roman" w:hAnsi="Times New Roman" w:cs="Times New Roman"/>
                <w:sz w:val="24"/>
                <w:szCs w:val="24"/>
              </w:rPr>
            </w:pPr>
            <w:r w:rsidRPr="00905440">
              <w:rPr>
                <w:rFonts w:ascii="Arial" w:eastAsia="Times New Roman" w:hAnsi="Arial" w:cs="Arial"/>
                <w:color w:val="000000"/>
              </w:rPr>
              <w:tab/>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0"/>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Tìm kiếm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numPr>
                <w:ilvl w:val="0"/>
                <w:numId w:val="11"/>
              </w:numPr>
              <w:spacing w:line="0" w:lineRule="atLeast"/>
              <w:textAlignment w:val="baseline"/>
              <w:rPr>
                <w:rFonts w:ascii="Arial" w:eastAsia="Times New Roman" w:hAnsi="Arial" w:cs="Arial"/>
                <w:color w:val="000000"/>
              </w:rPr>
            </w:pPr>
            <w:r w:rsidRPr="00905440">
              <w:rPr>
                <w:rFonts w:ascii="Arial" w:eastAsia="Times New Roman" w:hAnsi="Arial" w:cs="Arial"/>
                <w:color w:val="000000"/>
              </w:rPr>
              <w:t>Hiển thị thông tin bài viết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3. Chức năng hiển thị</w:t>
      </w:r>
      <w:r w:rsidR="00905440" w:rsidRPr="00905440">
        <w:rPr>
          <w:rFonts w:ascii="Arial" w:eastAsia="Times New Roman" w:hAnsi="Arial" w:cs="Arial"/>
          <w:b/>
          <w:bCs/>
          <w:color w:val="000000"/>
        </w:rPr>
        <w:t xml:space="preserve"> chi tiết công việc</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748"/>
        <w:gridCol w:w="761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Người dùng xem thông tin chi tiết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Lựa chọn tin công việc muốn xem</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Thông tin chi tiết</w:t>
            </w:r>
          </w:p>
        </w:tc>
      </w:tr>
    </w:tbl>
    <w:p w:rsidR="00905440" w:rsidRPr="00905440" w:rsidRDefault="00905440" w:rsidP="00905440">
      <w:pPr>
        <w:spacing w:after="240"/>
        <w:rPr>
          <w:rFonts w:ascii="Times New Roman" w:eastAsia="Times New Roman" w:hAnsi="Times New Roman" w:cs="Times New Roman"/>
          <w:sz w:val="24"/>
          <w:szCs w:val="24"/>
        </w:rPr>
      </w:pP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t>4. Chức năng tìm kiếm</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52"/>
        <w:gridCol w:w="8208"/>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Tìm kiếm thông tin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tên khu vực, tên ngành nghề, giới tính, Hình thức công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Truy xuất dữ liệu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 xml:space="preserve">Đầu 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Kết quả</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36690F" w:rsidP="00905440">
      <w:pPr>
        <w:ind w:left="720"/>
        <w:rPr>
          <w:rFonts w:ascii="Times New Roman" w:eastAsia="Times New Roman" w:hAnsi="Times New Roman" w:cs="Times New Roman"/>
          <w:sz w:val="24"/>
          <w:szCs w:val="24"/>
        </w:rPr>
      </w:pPr>
      <w:r>
        <w:rPr>
          <w:rFonts w:ascii="Arial" w:eastAsia="Times New Roman" w:hAnsi="Arial" w:cs="Arial"/>
          <w:b/>
          <w:bCs/>
          <w:color w:val="000000"/>
        </w:rPr>
        <w:t>5. Chức năng hiển thị chi tiết</w:t>
      </w:r>
      <w:r w:rsidR="00905440" w:rsidRPr="00905440">
        <w:rPr>
          <w:rFonts w:ascii="Arial" w:eastAsia="Times New Roman" w:hAnsi="Arial" w:cs="Arial"/>
          <w:b/>
          <w:bCs/>
          <w:color w:val="000000"/>
        </w:rPr>
        <w:t xml:space="preserve"> Công ty( tính năng phát triển sau)</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16"/>
        <w:gridCol w:w="8344"/>
      </w:tblGrid>
      <w:tr w:rsidR="00905440" w:rsidRPr="00905440" w:rsidTr="0036690F">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Cho phép xem các thông tin chi tiết về công ty, mỗi công ty sẽ có 1 form riêng tự tạo</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Tên công ty, tin về công ty</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Kiểm tra trong database</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Danh sách cty liên quan hoặc trang chủ công ty</w:t>
            </w:r>
          </w:p>
        </w:tc>
      </w:tr>
    </w:tbl>
    <w:p w:rsidR="00905440" w:rsidRPr="00905440" w:rsidRDefault="00905440" w:rsidP="00905440">
      <w:pPr>
        <w:spacing w:after="240"/>
        <w:rPr>
          <w:rFonts w:ascii="Times New Roman" w:eastAsia="Times New Roman" w:hAnsi="Times New Roman" w:cs="Times New Roman"/>
          <w:sz w:val="24"/>
          <w:szCs w:val="24"/>
        </w:rPr>
      </w:pPr>
      <w:r w:rsidRPr="00905440">
        <w:rPr>
          <w:rFonts w:ascii="Times New Roman" w:eastAsia="Times New Roman" w:hAnsi="Times New Roman" w:cs="Times New Roman"/>
          <w:sz w:val="24"/>
          <w:szCs w:val="24"/>
        </w:rPr>
        <w:br/>
      </w:r>
    </w:p>
    <w:p w:rsidR="00905440" w:rsidRPr="00905440" w:rsidRDefault="00905440" w:rsidP="00905440">
      <w:pPr>
        <w:ind w:left="720"/>
        <w:rPr>
          <w:rFonts w:ascii="Times New Roman" w:eastAsia="Times New Roman" w:hAnsi="Times New Roman" w:cs="Times New Roman"/>
          <w:sz w:val="24"/>
          <w:szCs w:val="24"/>
        </w:rPr>
      </w:pPr>
      <w:r w:rsidRPr="00905440">
        <w:rPr>
          <w:rFonts w:ascii="Arial" w:eastAsia="Times New Roman" w:hAnsi="Arial" w:cs="Arial"/>
          <w:b/>
          <w:bCs/>
          <w:color w:val="000000"/>
        </w:rPr>
        <w:lastRenderedPageBreak/>
        <w:t xml:space="preserve">6. Chức năng </w:t>
      </w:r>
      <w:r w:rsidR="0036690F">
        <w:rPr>
          <w:rFonts w:ascii="Arial" w:eastAsia="Times New Roman" w:hAnsi="Arial" w:cs="Arial"/>
          <w:b/>
          <w:bCs/>
          <w:color w:val="000000"/>
        </w:rPr>
        <w:t>hiển thị bài viết</w:t>
      </w:r>
    </w:p>
    <w:p w:rsidR="00905440" w:rsidRPr="00905440" w:rsidRDefault="00905440" w:rsidP="00905440">
      <w:pPr>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905440" w:rsidRPr="00905440" w:rsidTr="009054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905440" w:rsidP="00905440">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Default="0036690F" w:rsidP="0090544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6690F" w:rsidRDefault="0036690F" w:rsidP="0036690F">
      <w:pPr>
        <w:spacing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Pr="0036690F">
        <w:rPr>
          <w:rFonts w:ascii="Times New Roman" w:eastAsia="Times New Roman" w:hAnsi="Times New Roman" w:cs="Times New Roman"/>
          <w:b/>
          <w:sz w:val="24"/>
          <w:szCs w:val="24"/>
        </w:rPr>
        <w:t xml:space="preserve">7. Chức năng </w:t>
      </w:r>
      <w:r>
        <w:rPr>
          <w:rFonts w:ascii="Times New Roman" w:eastAsia="Times New Roman" w:hAnsi="Times New Roman" w:cs="Times New Roman"/>
          <w:b/>
          <w:sz w:val="24"/>
          <w:szCs w:val="24"/>
        </w:rPr>
        <w:t>hiển thị chi tiết bài viết</w:t>
      </w:r>
    </w:p>
    <w:tbl>
      <w:tblPr>
        <w:tblW w:w="9360" w:type="dxa"/>
        <w:tblCellMar>
          <w:top w:w="15" w:type="dxa"/>
          <w:left w:w="15" w:type="dxa"/>
          <w:bottom w:w="15" w:type="dxa"/>
          <w:right w:w="15" w:type="dxa"/>
        </w:tblCellMar>
        <w:tblLook w:val="04A0" w:firstRow="1" w:lastRow="0" w:firstColumn="1" w:lastColumn="0" w:noHBand="0" w:noVBand="1"/>
      </w:tblPr>
      <w:tblGrid>
        <w:gridCol w:w="1238"/>
        <w:gridCol w:w="8122"/>
      </w:tblGrid>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 về kinh nghiệm, cẩm nang đi xin việc, làm việc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Click vào mục cẩm nang kiến thức</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Yêu cầu đăng ký</w:t>
            </w:r>
          </w:p>
        </w:tc>
      </w:tr>
      <w:tr w:rsidR="0036690F" w:rsidRPr="00905440" w:rsidTr="003934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90F" w:rsidRPr="00905440" w:rsidRDefault="0036690F" w:rsidP="0039341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Hiển thị các bài viết</w:t>
            </w:r>
          </w:p>
        </w:tc>
      </w:tr>
    </w:tbl>
    <w:p w:rsidR="0036690F" w:rsidRPr="0036690F" w:rsidRDefault="0036690F" w:rsidP="0036690F">
      <w:pPr>
        <w:spacing w:after="240"/>
        <w:jc w:val="both"/>
        <w:rPr>
          <w:rFonts w:ascii="Times New Roman" w:eastAsia="Times New Roman" w:hAnsi="Times New Roman" w:cs="Times New Roman"/>
          <w:b/>
          <w:sz w:val="24"/>
          <w:szCs w:val="24"/>
        </w:rPr>
      </w:pPr>
    </w:p>
    <w:p w:rsidR="0036690F" w:rsidRPr="00905440" w:rsidRDefault="0036690F" w:rsidP="00905440">
      <w:pPr>
        <w:spacing w:after="240"/>
        <w:rPr>
          <w:rFonts w:ascii="Times New Roman" w:eastAsia="Times New Roman" w:hAnsi="Times New Roman" w:cs="Times New Roman"/>
          <w:sz w:val="24"/>
          <w:szCs w:val="24"/>
        </w:rPr>
      </w:pPr>
    </w:p>
    <w:p w:rsidR="00905440" w:rsidRPr="00905440" w:rsidRDefault="00905440" w:rsidP="00940212">
      <w:pPr>
        <w:pStyle w:val="A3"/>
        <w:rPr>
          <w:rFonts w:ascii="Times New Roman" w:hAnsi="Times New Roman" w:cs="Times New Roman"/>
          <w:sz w:val="24"/>
          <w:szCs w:val="24"/>
        </w:rPr>
      </w:pPr>
      <w:bookmarkStart w:id="10" w:name="_Toc535782660"/>
      <w:r w:rsidRPr="00905440">
        <w:t>Chức năng thành viên</w:t>
      </w:r>
      <w:bookmarkEnd w:id="10"/>
      <w:r w:rsidR="0036690F">
        <w:t>(cá nhân)</w:t>
      </w:r>
    </w:p>
    <w:p w:rsidR="00905440" w:rsidRPr="000B6C7C" w:rsidRDefault="000809D8" w:rsidP="00905440">
      <w:pPr>
        <w:rPr>
          <w:rFonts w:ascii="Arial" w:eastAsia="Times New Roman" w:hAnsi="Arial" w:cs="Arial"/>
          <w:b/>
          <w:i/>
          <w:color w:val="FF0000"/>
        </w:rPr>
      </w:pPr>
      <w:r w:rsidRPr="000B6C7C">
        <w:rPr>
          <w:rFonts w:ascii="Arial" w:eastAsia="Times New Roman" w:hAnsi="Arial" w:cs="Arial"/>
          <w:b/>
          <w:i/>
          <w:color w:val="FF0000"/>
        </w:rPr>
        <w:t>Có đầy đủ chức năng của khách vãng lai</w:t>
      </w:r>
    </w:p>
    <w:p w:rsidR="000809D8" w:rsidRPr="000B6C7C" w:rsidRDefault="000809D8" w:rsidP="00905440">
      <w:pPr>
        <w:rPr>
          <w:rFonts w:ascii="Arial" w:eastAsia="Times New Roman" w:hAnsi="Arial" w:cs="Arial"/>
          <w:b/>
          <w:i/>
          <w:color w:val="FF0000"/>
        </w:rPr>
      </w:pPr>
    </w:p>
    <w:p w:rsidR="000809D8" w:rsidRPr="000B6C7C" w:rsidRDefault="000809D8" w:rsidP="000B6C7C">
      <w:pPr>
        <w:spacing w:line="360" w:lineRule="auto"/>
        <w:rPr>
          <w:rFonts w:ascii="Times New Roman" w:eastAsia="Times New Roman" w:hAnsi="Times New Roman" w:cs="Times New Roman"/>
          <w:b/>
          <w:sz w:val="24"/>
          <w:szCs w:val="24"/>
        </w:rPr>
      </w:pPr>
      <w:r w:rsidRPr="000B6C7C">
        <w:rPr>
          <w:rFonts w:ascii="Arial" w:eastAsia="Times New Roman" w:hAnsi="Arial" w:cs="Arial"/>
          <w:b/>
          <w:color w:val="000000"/>
        </w:rPr>
        <w:t>Đăng nhập</w:t>
      </w:r>
    </w:p>
    <w:tbl>
      <w:tblPr>
        <w:tblW w:w="9360" w:type="dxa"/>
        <w:tblCellMar>
          <w:top w:w="15" w:type="dxa"/>
          <w:left w:w="15" w:type="dxa"/>
          <w:bottom w:w="15" w:type="dxa"/>
          <w:right w:w="15" w:type="dxa"/>
        </w:tblCellMar>
        <w:tblLook w:val="04A0" w:firstRow="1" w:lastRow="0" w:firstColumn="1" w:lastColumn="0" w:noHBand="0" w:noVBand="1"/>
      </w:tblPr>
      <w:tblGrid>
        <w:gridCol w:w="1957"/>
        <w:gridCol w:w="7403"/>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nhập vào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Nhập thông tin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và láy ra trong csdl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đăng nhập hoặc cảnh báo</w:t>
            </w:r>
          </w:p>
        </w:tc>
      </w:tr>
    </w:tbl>
    <w:p w:rsidR="000809D8" w:rsidRPr="00905440" w:rsidRDefault="000809D8" w:rsidP="00905440">
      <w:pPr>
        <w:rPr>
          <w:rFonts w:ascii="Times New Roman" w:eastAsia="Times New Roman" w:hAnsi="Times New Roman" w:cs="Times New Roman"/>
          <w:sz w:val="24"/>
          <w:szCs w:val="24"/>
        </w:rPr>
      </w:pPr>
    </w:p>
    <w:p w:rsidR="000809D8" w:rsidRDefault="000809D8" w:rsidP="000809D8">
      <w:pPr>
        <w:rPr>
          <w:rFonts w:ascii="Arial" w:eastAsia="Times New Roman" w:hAnsi="Arial" w:cs="Arial"/>
          <w:b/>
          <w:bCs/>
          <w:color w:val="000000"/>
        </w:rPr>
      </w:pPr>
    </w:p>
    <w:p w:rsidR="000809D8" w:rsidRDefault="000809D8" w:rsidP="000B6C7C">
      <w:pPr>
        <w:spacing w:line="360" w:lineRule="auto"/>
        <w:rPr>
          <w:rFonts w:ascii="Arial" w:eastAsia="Times New Roman" w:hAnsi="Arial" w:cs="Arial"/>
          <w:b/>
          <w:bCs/>
          <w:color w:val="000000"/>
        </w:rPr>
      </w:pPr>
      <w:r>
        <w:rPr>
          <w:rFonts w:ascii="Arial" w:eastAsia="Times New Roman" w:hAnsi="Arial" w:cs="Arial"/>
          <w:b/>
          <w:bCs/>
          <w:color w:val="000000"/>
        </w:rPr>
        <w:t>Đăng xuất</w:t>
      </w:r>
    </w:p>
    <w:tbl>
      <w:tblPr>
        <w:tblW w:w="9360" w:type="dxa"/>
        <w:tblCellMar>
          <w:top w:w="15" w:type="dxa"/>
          <w:left w:w="15" w:type="dxa"/>
          <w:bottom w:w="15" w:type="dxa"/>
          <w:right w:w="15" w:type="dxa"/>
        </w:tblCellMar>
        <w:tblLook w:val="04A0" w:firstRow="1" w:lastRow="0" w:firstColumn="1" w:lastColumn="0" w:noHBand="0" w:noVBand="1"/>
      </w:tblPr>
      <w:tblGrid>
        <w:gridCol w:w="1909"/>
        <w:gridCol w:w="745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bCs/>
                <w:color w:val="000000"/>
              </w:rPr>
              <w:t>Đăng xuất ra khỏi tài khoản đang dùng</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Click đăng xuất</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809D8">
            <w:pPr>
              <w:spacing w:line="0" w:lineRule="atLeast"/>
              <w:rPr>
                <w:rFonts w:ascii="Times New Roman" w:eastAsia="Times New Roman" w:hAnsi="Times New Roman" w:cs="Times New Roman"/>
                <w:sz w:val="24"/>
                <w:szCs w:val="24"/>
              </w:rPr>
            </w:pPr>
            <w:r>
              <w:rPr>
                <w:rFonts w:ascii="Arial" w:eastAsia="Times New Roman" w:hAnsi="Arial" w:cs="Arial"/>
                <w:color w:val="000000"/>
              </w:rPr>
              <w:t>Huỷ trạng thái đăng nhập</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Đăng xuất </w:t>
            </w:r>
          </w:p>
        </w:tc>
      </w:tr>
    </w:tbl>
    <w:p w:rsidR="000809D8" w:rsidRPr="000809D8" w:rsidRDefault="000809D8" w:rsidP="000809D8">
      <w:pPr>
        <w:rPr>
          <w:rFonts w:ascii="Times New Roman" w:eastAsia="Times New Roman" w:hAnsi="Times New Roman" w:cs="Times New Roman"/>
          <w:sz w:val="24"/>
          <w:szCs w:val="24"/>
        </w:rPr>
      </w:pPr>
      <w:r>
        <w:rPr>
          <w:rFonts w:ascii="Arial" w:eastAsia="Times New Roman" w:hAnsi="Arial" w:cs="Arial"/>
          <w:b/>
          <w:bCs/>
          <w:color w:val="000000"/>
        </w:rPr>
        <w:tab/>
      </w:r>
      <w:r w:rsidR="00905440" w:rsidRPr="00905440">
        <w:rPr>
          <w:rFonts w:ascii="Arial" w:eastAsia="Times New Roman" w:hAnsi="Arial" w:cs="Arial"/>
          <w:b/>
          <w:bCs/>
          <w:color w:val="000000"/>
        </w:rPr>
        <w:tab/>
      </w:r>
    </w:p>
    <w:p w:rsidR="000809D8" w:rsidRDefault="000809D8" w:rsidP="000809D8">
      <w:pPr>
        <w:ind w:left="360"/>
        <w:textAlignment w:val="baseline"/>
        <w:rPr>
          <w:rFonts w:ascii="Arial" w:eastAsia="Times New Roman" w:hAnsi="Arial" w:cs="Arial"/>
          <w:b/>
          <w:bCs/>
          <w:color w:val="000000"/>
        </w:rPr>
      </w:pPr>
    </w:p>
    <w:p w:rsidR="00905440" w:rsidRDefault="00905440" w:rsidP="000B6C7C">
      <w:pPr>
        <w:spacing w:line="360" w:lineRule="auto"/>
        <w:textAlignment w:val="baseline"/>
        <w:rPr>
          <w:rFonts w:ascii="Arial" w:eastAsia="Times New Roman" w:hAnsi="Arial" w:cs="Arial"/>
          <w:b/>
          <w:bCs/>
          <w:color w:val="000000"/>
        </w:rPr>
      </w:pPr>
      <w:r w:rsidRPr="00905440">
        <w:rPr>
          <w:rFonts w:ascii="Arial" w:eastAsia="Times New Roman" w:hAnsi="Arial" w:cs="Arial"/>
          <w:b/>
          <w:bCs/>
          <w:color w:val="000000"/>
        </w:rPr>
        <w:t>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1788"/>
        <w:gridCol w:w="7572"/>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Thay đổi mật khẩu hiện tại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mật khẩu cũ, mật khẩu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trong csdl, validate mk mới</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Thông báo thành công hoặc lỗi</w:t>
            </w:r>
          </w:p>
        </w:tc>
      </w:tr>
    </w:tbl>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ind w:left="720"/>
        <w:textAlignment w:val="baseline"/>
        <w:rPr>
          <w:rFonts w:ascii="Arial" w:eastAsia="Times New Roman" w:hAnsi="Arial" w:cs="Arial"/>
          <w:b/>
          <w:bCs/>
          <w:color w:val="000000"/>
        </w:rPr>
      </w:pPr>
    </w:p>
    <w:p w:rsidR="000809D8" w:rsidRDefault="000809D8" w:rsidP="000809D8">
      <w:pPr>
        <w:tabs>
          <w:tab w:val="left" w:pos="810"/>
        </w:tabs>
        <w:textAlignment w:val="baseline"/>
        <w:rPr>
          <w:rFonts w:ascii="Arial" w:eastAsia="Times New Roman" w:hAnsi="Arial" w:cs="Arial"/>
          <w:b/>
          <w:bCs/>
          <w:color w:val="000000"/>
        </w:rPr>
      </w:pPr>
      <w:r>
        <w:rPr>
          <w:rFonts w:ascii="Arial" w:eastAsia="Times New Roman" w:hAnsi="Arial" w:cs="Arial"/>
          <w:b/>
          <w:bCs/>
          <w:color w:val="000000"/>
        </w:rPr>
        <w:t>Lấy lại mật khẩu</w:t>
      </w:r>
    </w:p>
    <w:tbl>
      <w:tblPr>
        <w:tblW w:w="9360" w:type="dxa"/>
        <w:tblCellMar>
          <w:top w:w="15" w:type="dxa"/>
          <w:left w:w="15" w:type="dxa"/>
          <w:bottom w:w="15" w:type="dxa"/>
          <w:right w:w="15" w:type="dxa"/>
        </w:tblCellMar>
        <w:tblLook w:val="04A0" w:firstRow="1" w:lastRow="0" w:firstColumn="1" w:lastColumn="0" w:noHBand="0" w:noVBand="1"/>
      </w:tblPr>
      <w:tblGrid>
        <w:gridCol w:w="1569"/>
        <w:gridCol w:w="7791"/>
      </w:tblGrid>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bCs/>
                <w:color w:val="000000"/>
              </w:rPr>
              <w:t>Lấy lại mật khẩu trong trường hợp quên mật khẩu</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Tên tài khoản, sdt hoặc email</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Arial" w:eastAsia="Times New Roman" w:hAnsi="Arial" w:cs="Arial"/>
                <w:color w:val="000000"/>
              </w:rPr>
              <w:t>Kiểm tra email và tài khoản</w:t>
            </w:r>
          </w:p>
        </w:tc>
      </w:tr>
      <w:tr w:rsidR="000809D8" w:rsidRPr="00905440" w:rsidTr="000031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0809D8" w:rsidP="00003149">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440" w:rsidRPr="00905440" w:rsidRDefault="003F090D" w:rsidP="0000314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Gửi mã đến email hoặc sdt</w:t>
            </w:r>
          </w:p>
        </w:tc>
      </w:tr>
    </w:tbl>
    <w:p w:rsidR="000E592B" w:rsidRDefault="000E592B" w:rsidP="000E592B">
      <w:pPr>
        <w:textAlignment w:val="baseline"/>
        <w:rPr>
          <w:rFonts w:ascii="Arial" w:eastAsia="Times New Roman" w:hAnsi="Arial" w:cs="Arial"/>
          <w:b/>
          <w:bCs/>
          <w:color w:val="000000"/>
        </w:rPr>
      </w:pPr>
    </w:p>
    <w:p w:rsidR="00053786" w:rsidRDefault="000E592B" w:rsidP="000E592B">
      <w:pPr>
        <w:textAlignment w:val="baseline"/>
        <w:rPr>
          <w:rFonts w:ascii="Arial" w:eastAsia="Times New Roman" w:hAnsi="Arial" w:cs="Arial"/>
          <w:b/>
          <w:bCs/>
          <w:color w:val="000000"/>
        </w:rPr>
      </w:pPr>
      <w:r>
        <w:rPr>
          <w:rFonts w:ascii="Arial" w:eastAsia="Times New Roman" w:hAnsi="Arial" w:cs="Arial"/>
          <w:b/>
          <w:bCs/>
          <w:color w:val="000000"/>
        </w:rPr>
        <w:t>Cập nhật</w:t>
      </w:r>
      <w:r w:rsidR="0036690F">
        <w:rPr>
          <w:rFonts w:ascii="Arial" w:eastAsia="Times New Roman" w:hAnsi="Arial" w:cs="Arial"/>
          <w:b/>
          <w:bCs/>
          <w:color w:val="000000"/>
        </w:rPr>
        <w:t xml:space="preserve"> thông tin cá nhân</w:t>
      </w:r>
    </w:p>
    <w:tbl>
      <w:tblPr>
        <w:tblW w:w="9360" w:type="dxa"/>
        <w:tblCellMar>
          <w:top w:w="15" w:type="dxa"/>
          <w:left w:w="15" w:type="dxa"/>
          <w:bottom w:w="15" w:type="dxa"/>
          <w:right w:w="15" w:type="dxa"/>
        </w:tblCellMar>
        <w:tblLook w:val="04A0" w:firstRow="1" w:lastRow="0" w:firstColumn="1" w:lastColumn="0" w:noHBand="0" w:noVBand="1"/>
      </w:tblPr>
      <w:tblGrid>
        <w:gridCol w:w="1540"/>
        <w:gridCol w:w="7820"/>
      </w:tblGrid>
      <w:tr w:rsidR="00053786" w:rsidRPr="00905440" w:rsidTr="00053786">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Mô tả</w:t>
            </w:r>
          </w:p>
        </w:tc>
        <w:tc>
          <w:tcPr>
            <w:tcW w:w="7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053786">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thông tin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vào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Pr>
                <w:rFonts w:ascii="Arial" w:eastAsia="Times New Roman" w:hAnsi="Arial" w:cs="Arial"/>
                <w:color w:val="000000"/>
              </w:rPr>
              <w:t>Ở trang hồ sơ cá nhân</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Xử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6690F">
            <w:pPr>
              <w:spacing w:line="0" w:lineRule="atLeast"/>
              <w:rPr>
                <w:rFonts w:ascii="Times New Roman" w:eastAsia="Times New Roman" w:hAnsi="Times New Roman" w:cs="Times New Roman"/>
                <w:sz w:val="24"/>
                <w:szCs w:val="24"/>
              </w:rPr>
            </w:pPr>
            <w:r>
              <w:rPr>
                <w:rFonts w:ascii="Arial" w:eastAsia="Times New Roman" w:hAnsi="Arial" w:cs="Arial"/>
                <w:color w:val="000000"/>
              </w:rPr>
              <w:t xml:space="preserve">Thực thi câu lệnh </w:t>
            </w:r>
            <w:r w:rsidR="0036690F">
              <w:rPr>
                <w:rFonts w:ascii="Arial" w:eastAsia="Times New Roman" w:hAnsi="Arial" w:cs="Arial"/>
                <w:color w:val="000000"/>
              </w:rPr>
              <w:t>insert</w:t>
            </w:r>
          </w:p>
        </w:tc>
      </w:tr>
      <w:tr w:rsidR="00053786" w:rsidRPr="00905440" w:rsidTr="003C5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053786" w:rsidP="003C5947">
            <w:pPr>
              <w:spacing w:line="0" w:lineRule="atLeast"/>
              <w:rPr>
                <w:rFonts w:ascii="Times New Roman" w:eastAsia="Times New Roman" w:hAnsi="Times New Roman" w:cs="Times New Roman"/>
                <w:sz w:val="24"/>
                <w:szCs w:val="24"/>
              </w:rPr>
            </w:pPr>
            <w:r w:rsidRPr="00905440">
              <w:rPr>
                <w:rFonts w:ascii="Arial" w:eastAsia="Times New Roman" w:hAnsi="Arial" w:cs="Arial"/>
                <w:color w:val="000000"/>
              </w:rPr>
              <w:t>Đầu 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3786" w:rsidRPr="00905440" w:rsidRDefault="0036690F" w:rsidP="0036690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thêm thành công</w:t>
            </w:r>
          </w:p>
        </w:tc>
      </w:tr>
    </w:tbl>
    <w:p w:rsidR="0036690F" w:rsidRDefault="0036690F" w:rsidP="006C3824">
      <w:pPr>
        <w:textAlignment w:val="baseline"/>
        <w:rPr>
          <w:rFonts w:ascii="Arial" w:eastAsia="Times New Roman" w:hAnsi="Arial" w:cs="Arial"/>
          <w:b/>
          <w:bCs/>
          <w:color w:val="000000"/>
        </w:rPr>
      </w:pPr>
    </w:p>
    <w:p w:rsidR="00937CFF" w:rsidRDefault="00937CF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p>
    <w:p w:rsidR="00E0600F" w:rsidRDefault="0044332E" w:rsidP="006C3824">
      <w:pPr>
        <w:textAlignment w:val="baseline"/>
        <w:rPr>
          <w:rFonts w:ascii="Arial" w:eastAsia="Times New Roman" w:hAnsi="Arial" w:cs="Arial"/>
          <w:b/>
          <w:bCs/>
          <w:color w:val="000000"/>
        </w:rPr>
      </w:pPr>
      <w:r w:rsidRPr="0044332E">
        <w:rPr>
          <w:rFonts w:ascii="Arial" w:eastAsia="Times New Roman" w:hAnsi="Arial" w:cs="Arial"/>
          <w:b/>
          <w:bCs/>
          <w:color w:val="FF0000"/>
        </w:rPr>
        <w:t>Đối với doanh nghiệp (có đầy đủ mọi chức năng trên)</w:t>
      </w:r>
    </w:p>
    <w:p w:rsidR="00E0600F" w:rsidRDefault="00E0600F" w:rsidP="006C3824">
      <w:pPr>
        <w:textAlignment w:val="baseline"/>
        <w:rPr>
          <w:rFonts w:ascii="Arial" w:eastAsia="Times New Roman" w:hAnsi="Arial" w:cs="Arial"/>
          <w:b/>
          <w:bCs/>
          <w:color w:val="000000"/>
        </w:rPr>
      </w:pP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Đăng bài tuyển dụng</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Chỉnh sửa bài</w:t>
      </w:r>
    </w:p>
    <w:p w:rsidR="0044332E" w:rsidRDefault="0044332E" w:rsidP="006C3824">
      <w:pPr>
        <w:textAlignment w:val="baseline"/>
        <w:rPr>
          <w:rFonts w:ascii="Arial" w:eastAsia="Times New Roman" w:hAnsi="Arial" w:cs="Arial"/>
          <w:b/>
          <w:bCs/>
          <w:color w:val="000000"/>
        </w:rPr>
      </w:pPr>
      <w:r>
        <w:rPr>
          <w:rFonts w:ascii="Arial" w:eastAsia="Times New Roman" w:hAnsi="Arial" w:cs="Arial"/>
          <w:b/>
          <w:bCs/>
          <w:color w:val="000000"/>
        </w:rPr>
        <w:t>Xoá bài</w:t>
      </w:r>
    </w:p>
    <w:p w:rsidR="007D64CB" w:rsidRDefault="007D64CB" w:rsidP="006C3824">
      <w:pPr>
        <w:textAlignment w:val="baseline"/>
        <w:rPr>
          <w:rFonts w:ascii="Arial" w:eastAsia="Times New Roman" w:hAnsi="Arial" w:cs="Arial"/>
          <w:b/>
          <w:bCs/>
          <w:color w:val="000000"/>
        </w:rPr>
      </w:pPr>
    </w:p>
    <w:p w:rsidR="003F090D" w:rsidRDefault="003F090D" w:rsidP="006C3824">
      <w:pPr>
        <w:textAlignment w:val="baseline"/>
        <w:rPr>
          <w:rFonts w:ascii="Arial" w:eastAsia="Times New Roman" w:hAnsi="Arial" w:cs="Arial"/>
          <w:b/>
          <w:bCs/>
          <w:color w:val="000000"/>
        </w:rPr>
      </w:pPr>
    </w:p>
    <w:p w:rsidR="003F090D" w:rsidRDefault="00BF4BD5" w:rsidP="00BF4BD5">
      <w:pPr>
        <w:pStyle w:val="A3"/>
      </w:pPr>
      <w:r>
        <w:t>Chức năng cho admin</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nhập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 xml:space="preserve">Đăng xuất </w:t>
      </w: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Cập nhật mật khẩu</w:t>
      </w:r>
    </w:p>
    <w:p w:rsidR="002F5DBA" w:rsidRPr="0044332E" w:rsidRDefault="002F5DBA" w:rsidP="0044332E">
      <w:pPr>
        <w:pStyle w:val="ListParagraph"/>
        <w:numPr>
          <w:ilvl w:val="0"/>
          <w:numId w:val="18"/>
        </w:numPr>
        <w:rPr>
          <w:rFonts w:ascii="Arial" w:hAnsi="Arial" w:cs="Arial"/>
          <w:b/>
        </w:rPr>
      </w:pPr>
      <w:r w:rsidRPr="0044332E">
        <w:rPr>
          <w:rFonts w:ascii="Arial" w:hAnsi="Arial" w:cs="Arial"/>
          <w:b/>
        </w:rPr>
        <w:lastRenderedPageBreak/>
        <w:t>Tìm kiếm</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tài khoản user</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Xoá tài khoản</w:t>
      </w:r>
    </w:p>
    <w:p w:rsidR="0044332E" w:rsidRPr="0044332E" w:rsidRDefault="0044332E" w:rsidP="0044332E">
      <w:pPr>
        <w:pStyle w:val="ListParagraph"/>
        <w:numPr>
          <w:ilvl w:val="0"/>
          <w:numId w:val="18"/>
        </w:numPr>
        <w:rPr>
          <w:rFonts w:ascii="Arial" w:hAnsi="Arial" w:cs="Arial"/>
          <w:b/>
        </w:rPr>
      </w:pPr>
      <w:r w:rsidRPr="0044332E">
        <w:rPr>
          <w:rFonts w:ascii="Arial" w:hAnsi="Arial" w:cs="Arial"/>
          <w:b/>
        </w:rPr>
        <w:t>Chỉnh sửa nội dung bài viết</w:t>
      </w:r>
    </w:p>
    <w:p w:rsidR="00BF4BD5" w:rsidRPr="0044332E" w:rsidRDefault="00BF4BD5" w:rsidP="0044332E">
      <w:pPr>
        <w:pStyle w:val="ListParagraph"/>
        <w:numPr>
          <w:ilvl w:val="0"/>
          <w:numId w:val="18"/>
        </w:numPr>
        <w:rPr>
          <w:rFonts w:ascii="Arial" w:hAnsi="Arial" w:cs="Arial"/>
          <w:b/>
        </w:rPr>
      </w:pPr>
      <w:r w:rsidRPr="0044332E">
        <w:rPr>
          <w:rFonts w:ascii="Arial" w:hAnsi="Arial" w:cs="Arial"/>
          <w:b/>
        </w:rPr>
        <w:t>Quả</w:t>
      </w:r>
      <w:r w:rsidR="00536855" w:rsidRPr="0044332E">
        <w:rPr>
          <w:rFonts w:ascii="Arial" w:hAnsi="Arial" w:cs="Arial"/>
          <w:b/>
        </w:rPr>
        <w:t>n lý bài Tuy</w:t>
      </w:r>
      <w:r w:rsidR="0044332E" w:rsidRPr="0044332E">
        <w:rPr>
          <w:rFonts w:ascii="Arial" w:hAnsi="Arial" w:cs="Arial"/>
          <w:b/>
        </w:rPr>
        <w:t>ên</w:t>
      </w:r>
    </w:p>
    <w:p w:rsidR="00C173D4" w:rsidRDefault="00C173D4" w:rsidP="00BF4BD5">
      <w:pPr>
        <w:rPr>
          <w:rFonts w:ascii="Arial" w:hAnsi="Arial" w:cs="Arial"/>
          <w:b/>
        </w:rPr>
      </w:pPr>
    </w:p>
    <w:p w:rsidR="006217D7" w:rsidRPr="0044332E" w:rsidRDefault="006217D7" w:rsidP="0044332E">
      <w:pPr>
        <w:pStyle w:val="ListParagraph"/>
        <w:numPr>
          <w:ilvl w:val="0"/>
          <w:numId w:val="18"/>
        </w:numPr>
        <w:rPr>
          <w:rFonts w:ascii="Arial" w:hAnsi="Arial" w:cs="Arial"/>
          <w:b/>
        </w:rPr>
      </w:pPr>
      <w:r w:rsidRPr="0044332E">
        <w:rPr>
          <w:rFonts w:ascii="Arial" w:hAnsi="Arial" w:cs="Arial"/>
          <w:b/>
        </w:rPr>
        <w:t>Quản lý banner, quảng cáo</w:t>
      </w:r>
      <w:r w:rsidR="0044332E" w:rsidRPr="0044332E">
        <w:rPr>
          <w:rFonts w:ascii="Arial" w:hAnsi="Arial" w:cs="Arial"/>
          <w:b/>
        </w:rPr>
        <w:t>, hình ảnh</w:t>
      </w:r>
    </w:p>
    <w:p w:rsidR="0044332E" w:rsidRPr="00BF4BD5" w:rsidRDefault="0044332E" w:rsidP="00BF4BD5">
      <w:pPr>
        <w:rPr>
          <w:rFonts w:ascii="Arial" w:hAnsi="Arial" w:cs="Arial"/>
          <w:b/>
        </w:rPr>
      </w:pPr>
    </w:p>
    <w:p w:rsidR="00F27357" w:rsidRDefault="004F71F4" w:rsidP="00940212">
      <w:pPr>
        <w:pStyle w:val="A1"/>
      </w:pPr>
      <w:bookmarkStart w:id="11" w:name="_Toc535782661"/>
      <w:r>
        <w:t>THIẾT KẾ HỆ THỐNG</w:t>
      </w:r>
      <w:bookmarkEnd w:id="11"/>
    </w:p>
    <w:p w:rsidR="004F71F4" w:rsidRDefault="004F71F4" w:rsidP="00C24BD3">
      <w:pPr>
        <w:pStyle w:val="A2"/>
      </w:pPr>
      <w:bookmarkStart w:id="12" w:name="_Toc535782662"/>
      <w:r>
        <w:t>Thiết kế csdl</w:t>
      </w:r>
      <w:bookmarkEnd w:id="12"/>
    </w:p>
    <w:p w:rsidR="003F090D" w:rsidRDefault="003F090D" w:rsidP="003F090D">
      <w:pPr>
        <w:pStyle w:val="A3"/>
      </w:pPr>
      <w:bookmarkStart w:id="13" w:name="_Toc535782663"/>
      <w:r>
        <w:t>Bảng tài khoản</w:t>
      </w:r>
      <w:bookmarkEnd w:id="13"/>
      <w:r w:rsidR="000A4C70">
        <w:t xml:space="preserve"> </w:t>
      </w:r>
      <w:r w:rsidR="0092077B">
        <w:t>(tb_tk)</w:t>
      </w:r>
    </w:p>
    <w:p w:rsidR="003F090D" w:rsidRDefault="003F090D" w:rsidP="003F090D">
      <w:r>
        <w:tab/>
      </w:r>
    </w:p>
    <w:tbl>
      <w:tblPr>
        <w:tblStyle w:val="TableGrid"/>
        <w:tblW w:w="9648" w:type="dxa"/>
        <w:tblLayout w:type="fixed"/>
        <w:tblLook w:val="04A0" w:firstRow="1" w:lastRow="0" w:firstColumn="1" w:lastColumn="0" w:noHBand="0" w:noVBand="1"/>
      </w:tblPr>
      <w:tblGrid>
        <w:gridCol w:w="3024"/>
        <w:gridCol w:w="3024"/>
        <w:gridCol w:w="3600"/>
      </w:tblGrid>
      <w:tr w:rsidR="000A4C70" w:rsidTr="000A4C70">
        <w:trPr>
          <w:trHeight w:val="432"/>
        </w:trPr>
        <w:tc>
          <w:tcPr>
            <w:tcW w:w="3024" w:type="dxa"/>
            <w:shd w:val="clear" w:color="auto" w:fill="DDD9C3" w:themeFill="background2" w:themeFillShade="E6"/>
            <w:vAlign w:val="center"/>
          </w:tcPr>
          <w:p w:rsidR="003F090D" w:rsidRPr="000A4C70" w:rsidRDefault="003F090D" w:rsidP="000A4C70">
            <w:pPr>
              <w:rPr>
                <w:b/>
              </w:rPr>
            </w:pPr>
            <w:r w:rsidRPr="000A4C70">
              <w:rPr>
                <w:b/>
              </w:rPr>
              <w:t>Field_Name</w:t>
            </w:r>
          </w:p>
        </w:tc>
        <w:tc>
          <w:tcPr>
            <w:tcW w:w="3024" w:type="dxa"/>
            <w:shd w:val="clear" w:color="auto" w:fill="DDD9C3" w:themeFill="background2" w:themeFillShade="E6"/>
            <w:vAlign w:val="center"/>
          </w:tcPr>
          <w:p w:rsidR="003F090D" w:rsidRPr="000A4C70" w:rsidRDefault="003F090D" w:rsidP="000A4C70">
            <w:pPr>
              <w:rPr>
                <w:b/>
              </w:rPr>
            </w:pPr>
            <w:r w:rsidRPr="000A4C70">
              <w:rPr>
                <w:b/>
              </w:rPr>
              <w:t>Data Type</w:t>
            </w:r>
          </w:p>
        </w:tc>
        <w:tc>
          <w:tcPr>
            <w:tcW w:w="3600" w:type="dxa"/>
            <w:shd w:val="clear" w:color="auto" w:fill="DDD9C3" w:themeFill="background2" w:themeFillShade="E6"/>
            <w:vAlign w:val="center"/>
          </w:tcPr>
          <w:p w:rsidR="003F090D" w:rsidRPr="000A4C70" w:rsidRDefault="003F090D" w:rsidP="000A4C70">
            <w:pPr>
              <w:rPr>
                <w:b/>
              </w:rPr>
            </w:pPr>
            <w:r w:rsidRPr="000A4C70">
              <w:rPr>
                <w:b/>
              </w:rPr>
              <w:t>Constraint</w:t>
            </w:r>
          </w:p>
        </w:tc>
      </w:tr>
      <w:tr w:rsidR="000A4C70" w:rsidTr="000A4C70">
        <w:trPr>
          <w:trHeight w:val="432"/>
        </w:trPr>
        <w:tc>
          <w:tcPr>
            <w:tcW w:w="3024" w:type="dxa"/>
            <w:vAlign w:val="center"/>
          </w:tcPr>
          <w:p w:rsidR="003F090D" w:rsidRDefault="000A4C70" w:rsidP="000A4C70">
            <w:r>
              <w:t xml:space="preserve"> Id_tk</w:t>
            </w:r>
          </w:p>
        </w:tc>
        <w:tc>
          <w:tcPr>
            <w:tcW w:w="3024" w:type="dxa"/>
            <w:vAlign w:val="center"/>
          </w:tcPr>
          <w:p w:rsidR="003F090D" w:rsidRDefault="003F090D" w:rsidP="000A4C70">
            <w:r>
              <w:t>Int(10)</w:t>
            </w:r>
          </w:p>
        </w:tc>
        <w:tc>
          <w:tcPr>
            <w:tcW w:w="3600" w:type="dxa"/>
            <w:vAlign w:val="center"/>
          </w:tcPr>
          <w:p w:rsidR="003F090D" w:rsidRDefault="003F090D" w:rsidP="000A4C70">
            <w:r>
              <w:t>Primary_key,auto_increment</w:t>
            </w:r>
          </w:p>
        </w:tc>
      </w:tr>
      <w:tr w:rsidR="003F090D" w:rsidTr="000A4C70">
        <w:trPr>
          <w:trHeight w:val="432"/>
        </w:trPr>
        <w:tc>
          <w:tcPr>
            <w:tcW w:w="3024" w:type="dxa"/>
            <w:vAlign w:val="center"/>
          </w:tcPr>
          <w:p w:rsidR="003F090D" w:rsidRPr="000A4C70" w:rsidRDefault="000A4C70" w:rsidP="000A4C70">
            <w:r>
              <w:t>Ten_tk</w:t>
            </w:r>
          </w:p>
        </w:tc>
        <w:tc>
          <w:tcPr>
            <w:tcW w:w="3024" w:type="dxa"/>
            <w:vAlign w:val="center"/>
          </w:tcPr>
          <w:p w:rsidR="003F090D" w:rsidRPr="000A4C70" w:rsidRDefault="003F090D" w:rsidP="000A4C70">
            <w:r w:rsidRPr="000A4C70">
              <w:t>Varchar(50)</w:t>
            </w:r>
          </w:p>
        </w:tc>
        <w:tc>
          <w:tcPr>
            <w:tcW w:w="3600" w:type="dxa"/>
            <w:vAlign w:val="center"/>
          </w:tcPr>
          <w:p w:rsidR="003F090D" w:rsidRDefault="003F090D" w:rsidP="000A4C70">
            <w:r>
              <w:t>Not null</w:t>
            </w:r>
          </w:p>
        </w:tc>
      </w:tr>
      <w:tr w:rsidR="003F090D" w:rsidTr="000A4C70">
        <w:trPr>
          <w:trHeight w:val="432"/>
        </w:trPr>
        <w:tc>
          <w:tcPr>
            <w:tcW w:w="3024" w:type="dxa"/>
            <w:vAlign w:val="center"/>
          </w:tcPr>
          <w:p w:rsidR="003F090D" w:rsidRDefault="000A4C70" w:rsidP="000A4C70">
            <w:r>
              <w:t>Password</w:t>
            </w:r>
          </w:p>
        </w:tc>
        <w:tc>
          <w:tcPr>
            <w:tcW w:w="3024" w:type="dxa"/>
            <w:vAlign w:val="center"/>
          </w:tcPr>
          <w:p w:rsidR="003F090D" w:rsidRDefault="000A4C70" w:rsidP="000A4C70">
            <w:r>
              <w:t>Varchar(30)</w:t>
            </w:r>
          </w:p>
        </w:tc>
        <w:tc>
          <w:tcPr>
            <w:tcW w:w="3600" w:type="dxa"/>
            <w:vAlign w:val="center"/>
          </w:tcPr>
          <w:p w:rsidR="000A4C70" w:rsidRDefault="000A4C70" w:rsidP="000A4C70">
            <w:r>
              <w:t>Not null</w:t>
            </w:r>
          </w:p>
        </w:tc>
      </w:tr>
      <w:tr w:rsidR="000A4C70" w:rsidTr="000A4C70">
        <w:trPr>
          <w:trHeight w:val="432"/>
        </w:trPr>
        <w:tc>
          <w:tcPr>
            <w:tcW w:w="3024" w:type="dxa"/>
            <w:vAlign w:val="center"/>
          </w:tcPr>
          <w:p w:rsidR="000A4C70" w:rsidRDefault="000A4C70" w:rsidP="000A4C70">
            <w:r>
              <w:t>Id_loaitk</w:t>
            </w:r>
          </w:p>
        </w:tc>
        <w:tc>
          <w:tcPr>
            <w:tcW w:w="3024" w:type="dxa"/>
            <w:vAlign w:val="center"/>
          </w:tcPr>
          <w:p w:rsidR="000A4C70" w:rsidRDefault="000A4C70" w:rsidP="000A4C70">
            <w:r>
              <w:t>Varchar(2)</w:t>
            </w:r>
          </w:p>
        </w:tc>
        <w:tc>
          <w:tcPr>
            <w:tcW w:w="3600" w:type="dxa"/>
            <w:vAlign w:val="center"/>
          </w:tcPr>
          <w:p w:rsidR="000A4C70" w:rsidRDefault="000A4C70" w:rsidP="000A4C70">
            <w:r>
              <w:t>Not null</w:t>
            </w:r>
          </w:p>
        </w:tc>
      </w:tr>
    </w:tbl>
    <w:p w:rsidR="000A4C70" w:rsidRDefault="003F090D" w:rsidP="003F090D">
      <w:r>
        <w:tab/>
      </w:r>
    </w:p>
    <w:p w:rsidR="000A4C70" w:rsidRDefault="000A4C70" w:rsidP="000A4C70">
      <w:pPr>
        <w:pStyle w:val="A3"/>
      </w:pPr>
      <w:bookmarkStart w:id="14" w:name="_Toc535782664"/>
      <w:r>
        <w:t>Bảng loại tài khoản</w:t>
      </w:r>
      <w:bookmarkEnd w:id="14"/>
      <w:r w:rsidR="0092077B">
        <w:t>(tb_loaitk)</w:t>
      </w:r>
    </w:p>
    <w:tbl>
      <w:tblPr>
        <w:tblStyle w:val="TableGrid"/>
        <w:tblW w:w="0" w:type="auto"/>
        <w:tblLook w:val="04A0" w:firstRow="1" w:lastRow="0" w:firstColumn="1" w:lastColumn="0" w:noHBand="0" w:noVBand="1"/>
      </w:tblPr>
      <w:tblGrid>
        <w:gridCol w:w="3192"/>
        <w:gridCol w:w="3192"/>
        <w:gridCol w:w="3192"/>
      </w:tblGrid>
      <w:tr w:rsidR="000A4C70" w:rsidTr="003C5947">
        <w:trPr>
          <w:trHeight w:val="432"/>
        </w:trPr>
        <w:tc>
          <w:tcPr>
            <w:tcW w:w="3192" w:type="dxa"/>
            <w:shd w:val="clear" w:color="auto" w:fill="DDD9C3" w:themeFill="background2" w:themeFillShade="E6"/>
            <w:vAlign w:val="center"/>
          </w:tcPr>
          <w:p w:rsidR="000A4C70" w:rsidRPr="000A4C70" w:rsidRDefault="000A4C70" w:rsidP="003C5947">
            <w:pPr>
              <w:rPr>
                <w:b/>
              </w:rPr>
            </w:pPr>
            <w:r w:rsidRPr="000A4C70">
              <w:rPr>
                <w:b/>
              </w:rPr>
              <w:t>Field_Name</w:t>
            </w:r>
          </w:p>
        </w:tc>
        <w:tc>
          <w:tcPr>
            <w:tcW w:w="3192" w:type="dxa"/>
            <w:shd w:val="clear" w:color="auto" w:fill="DDD9C3" w:themeFill="background2" w:themeFillShade="E6"/>
            <w:vAlign w:val="center"/>
          </w:tcPr>
          <w:p w:rsidR="000A4C70" w:rsidRPr="000A4C70" w:rsidRDefault="000A4C70" w:rsidP="003C5947">
            <w:pPr>
              <w:rPr>
                <w:b/>
              </w:rPr>
            </w:pPr>
            <w:r w:rsidRPr="000A4C70">
              <w:rPr>
                <w:b/>
              </w:rPr>
              <w:t>Data Type</w:t>
            </w:r>
          </w:p>
        </w:tc>
        <w:tc>
          <w:tcPr>
            <w:tcW w:w="3192" w:type="dxa"/>
            <w:shd w:val="clear" w:color="auto" w:fill="DDD9C3" w:themeFill="background2" w:themeFillShade="E6"/>
            <w:vAlign w:val="center"/>
          </w:tcPr>
          <w:p w:rsidR="000A4C70" w:rsidRPr="000A4C70" w:rsidRDefault="000A4C70" w:rsidP="003C5947">
            <w:pPr>
              <w:rPr>
                <w:b/>
              </w:rPr>
            </w:pPr>
            <w:r w:rsidRPr="000A4C70">
              <w:rPr>
                <w:b/>
              </w:rPr>
              <w:t>Constraint</w:t>
            </w:r>
          </w:p>
        </w:tc>
      </w:tr>
      <w:tr w:rsidR="000A4C70" w:rsidTr="003C5947">
        <w:trPr>
          <w:trHeight w:val="432"/>
        </w:trPr>
        <w:tc>
          <w:tcPr>
            <w:tcW w:w="3192" w:type="dxa"/>
            <w:vAlign w:val="center"/>
          </w:tcPr>
          <w:p w:rsidR="000A4C70" w:rsidRDefault="00A746A1" w:rsidP="003C5947">
            <w:r>
              <w:t>Id</w:t>
            </w:r>
            <w:r w:rsidR="00955607">
              <w:t>_loaitk</w:t>
            </w:r>
          </w:p>
        </w:tc>
        <w:tc>
          <w:tcPr>
            <w:tcW w:w="3192" w:type="dxa"/>
            <w:vAlign w:val="center"/>
          </w:tcPr>
          <w:p w:rsidR="000A4C70" w:rsidRDefault="00E523E3" w:rsidP="003C5947">
            <w:r>
              <w:t>Int(10</w:t>
            </w:r>
            <w:r w:rsidR="000A4C70">
              <w:t>)</w:t>
            </w:r>
          </w:p>
        </w:tc>
        <w:tc>
          <w:tcPr>
            <w:tcW w:w="3192" w:type="dxa"/>
            <w:vAlign w:val="center"/>
          </w:tcPr>
          <w:p w:rsidR="000A4C70" w:rsidRDefault="000A4C70" w:rsidP="003C5947">
            <w:r>
              <w:t>Primary_key,auto_increment</w:t>
            </w:r>
          </w:p>
        </w:tc>
      </w:tr>
      <w:tr w:rsidR="000A4C70" w:rsidTr="003C5947">
        <w:trPr>
          <w:trHeight w:val="432"/>
        </w:trPr>
        <w:tc>
          <w:tcPr>
            <w:tcW w:w="3192" w:type="dxa"/>
            <w:vAlign w:val="center"/>
          </w:tcPr>
          <w:p w:rsidR="000A4C70" w:rsidRDefault="00A746A1" w:rsidP="003C5947">
            <w:r>
              <w:t>Quyen</w:t>
            </w:r>
          </w:p>
        </w:tc>
        <w:tc>
          <w:tcPr>
            <w:tcW w:w="3192" w:type="dxa"/>
            <w:vAlign w:val="center"/>
          </w:tcPr>
          <w:p w:rsidR="000A4C70" w:rsidRDefault="00A746A1" w:rsidP="003C5947">
            <w:r>
              <w:t>Int(5)</w:t>
            </w:r>
          </w:p>
        </w:tc>
        <w:tc>
          <w:tcPr>
            <w:tcW w:w="3192" w:type="dxa"/>
            <w:vAlign w:val="center"/>
          </w:tcPr>
          <w:p w:rsidR="000A4C70" w:rsidRDefault="000A4C70" w:rsidP="003C5947">
            <w:r>
              <w:t>Not null</w:t>
            </w:r>
          </w:p>
        </w:tc>
      </w:tr>
      <w:tr w:rsidR="00A746A1" w:rsidTr="003C5947">
        <w:trPr>
          <w:trHeight w:val="432"/>
        </w:trPr>
        <w:tc>
          <w:tcPr>
            <w:tcW w:w="3192" w:type="dxa"/>
            <w:vAlign w:val="center"/>
          </w:tcPr>
          <w:p w:rsidR="00A746A1" w:rsidRDefault="00A746A1" w:rsidP="003C5947">
            <w:r>
              <w:t>Tenloai</w:t>
            </w:r>
          </w:p>
        </w:tc>
        <w:tc>
          <w:tcPr>
            <w:tcW w:w="3192" w:type="dxa"/>
            <w:vAlign w:val="center"/>
          </w:tcPr>
          <w:p w:rsidR="00A746A1" w:rsidRDefault="00A746A1" w:rsidP="003C5947">
            <w:r>
              <w:t>Varchar(40)</w:t>
            </w:r>
          </w:p>
        </w:tc>
        <w:tc>
          <w:tcPr>
            <w:tcW w:w="3192" w:type="dxa"/>
            <w:vAlign w:val="center"/>
          </w:tcPr>
          <w:p w:rsidR="00A746A1" w:rsidRDefault="00A746A1" w:rsidP="003C5947">
            <w:r>
              <w:t>Not null</w:t>
            </w:r>
          </w:p>
        </w:tc>
      </w:tr>
    </w:tbl>
    <w:p w:rsidR="003F090D" w:rsidRDefault="003F090D" w:rsidP="000A4C70">
      <w:r>
        <w:tab/>
      </w:r>
    </w:p>
    <w:p w:rsidR="00AD42DE" w:rsidRDefault="00AD42DE" w:rsidP="000A4C70"/>
    <w:p w:rsidR="00AD42DE" w:rsidRDefault="00AD42DE" w:rsidP="000A4C70"/>
    <w:p w:rsidR="00AD42DE" w:rsidRDefault="00AD42DE" w:rsidP="000A4C70"/>
    <w:p w:rsidR="00AD42DE" w:rsidRDefault="00AD42DE" w:rsidP="000A4C70"/>
    <w:p w:rsidR="000A4C70" w:rsidRDefault="0084701F" w:rsidP="000A4C70">
      <w:pPr>
        <w:pStyle w:val="A3"/>
      </w:pPr>
      <w:bookmarkStart w:id="15" w:name="_Toc535782665"/>
      <w:r>
        <w:t>Bảng bài tuyển</w:t>
      </w:r>
      <w:bookmarkEnd w:id="15"/>
      <w:r w:rsidR="0092077B">
        <w:t>(tb_baituyen)</w:t>
      </w:r>
    </w:p>
    <w:tbl>
      <w:tblPr>
        <w:tblStyle w:val="TableGrid"/>
        <w:tblW w:w="0" w:type="auto"/>
        <w:tblInd w:w="360" w:type="dxa"/>
        <w:tblLook w:val="04A0" w:firstRow="1" w:lastRow="0" w:firstColumn="1" w:lastColumn="0" w:noHBand="0" w:noVBand="1"/>
      </w:tblPr>
      <w:tblGrid>
        <w:gridCol w:w="3072"/>
        <w:gridCol w:w="3072"/>
        <w:gridCol w:w="3072"/>
      </w:tblGrid>
      <w:tr w:rsidR="000A4C70" w:rsidTr="00540CD5">
        <w:trPr>
          <w:trHeight w:val="432"/>
        </w:trPr>
        <w:tc>
          <w:tcPr>
            <w:tcW w:w="3072" w:type="dxa"/>
            <w:shd w:val="clear" w:color="auto" w:fill="EEECE1" w:themeFill="background2"/>
            <w:vAlign w:val="center"/>
          </w:tcPr>
          <w:p w:rsidR="000A4C70" w:rsidRPr="000A4C70" w:rsidRDefault="000A4C70" w:rsidP="00540CD5">
            <w:pPr>
              <w:rPr>
                <w:b/>
              </w:rPr>
            </w:pPr>
            <w:r w:rsidRPr="000A4C70">
              <w:rPr>
                <w:b/>
              </w:rPr>
              <w:t>Field_Name</w:t>
            </w:r>
          </w:p>
        </w:tc>
        <w:tc>
          <w:tcPr>
            <w:tcW w:w="3072" w:type="dxa"/>
            <w:shd w:val="clear" w:color="auto" w:fill="EEECE1" w:themeFill="background2"/>
            <w:vAlign w:val="center"/>
          </w:tcPr>
          <w:p w:rsidR="000A4C70" w:rsidRPr="000A4C70" w:rsidRDefault="000A4C70" w:rsidP="00540CD5">
            <w:pPr>
              <w:rPr>
                <w:b/>
              </w:rPr>
            </w:pPr>
            <w:r w:rsidRPr="000A4C70">
              <w:rPr>
                <w:b/>
              </w:rPr>
              <w:t>Data Type</w:t>
            </w:r>
          </w:p>
        </w:tc>
        <w:tc>
          <w:tcPr>
            <w:tcW w:w="3072" w:type="dxa"/>
            <w:shd w:val="clear" w:color="auto" w:fill="EEECE1" w:themeFill="background2"/>
            <w:vAlign w:val="center"/>
          </w:tcPr>
          <w:p w:rsidR="000A4C70" w:rsidRPr="000A4C70" w:rsidRDefault="000A4C70" w:rsidP="00540CD5">
            <w:pPr>
              <w:rPr>
                <w:b/>
              </w:rPr>
            </w:pPr>
            <w:r w:rsidRPr="000A4C70">
              <w:rPr>
                <w:b/>
              </w:rPr>
              <w:t>Constraint</w:t>
            </w:r>
          </w:p>
        </w:tc>
      </w:tr>
      <w:tr w:rsidR="000A4C70" w:rsidTr="00540CD5">
        <w:trPr>
          <w:trHeight w:val="432"/>
        </w:trPr>
        <w:tc>
          <w:tcPr>
            <w:tcW w:w="3072" w:type="dxa"/>
            <w:vAlign w:val="center"/>
          </w:tcPr>
          <w:p w:rsidR="000A4C70" w:rsidRDefault="0084701F" w:rsidP="00540CD5">
            <w:r>
              <w:t>Id_baituyen</w:t>
            </w:r>
          </w:p>
        </w:tc>
        <w:tc>
          <w:tcPr>
            <w:tcW w:w="3072" w:type="dxa"/>
            <w:vAlign w:val="center"/>
          </w:tcPr>
          <w:p w:rsidR="000A4C70" w:rsidRDefault="000A4C70" w:rsidP="00540CD5">
            <w:r>
              <w:t>Int(2)</w:t>
            </w:r>
          </w:p>
        </w:tc>
        <w:tc>
          <w:tcPr>
            <w:tcW w:w="3072" w:type="dxa"/>
            <w:vAlign w:val="center"/>
          </w:tcPr>
          <w:p w:rsidR="000A4C70" w:rsidRDefault="000A4C70" w:rsidP="00540CD5">
            <w:r>
              <w:t>Primarykey, auto_increment</w:t>
            </w:r>
          </w:p>
        </w:tc>
      </w:tr>
      <w:tr w:rsidR="000A4C70" w:rsidTr="00540CD5">
        <w:trPr>
          <w:trHeight w:val="432"/>
        </w:trPr>
        <w:tc>
          <w:tcPr>
            <w:tcW w:w="3072" w:type="dxa"/>
            <w:vAlign w:val="center"/>
          </w:tcPr>
          <w:p w:rsidR="000A4C70" w:rsidRDefault="000A4C70" w:rsidP="00540CD5">
            <w:r>
              <w:t>Tieude</w:t>
            </w:r>
          </w:p>
        </w:tc>
        <w:tc>
          <w:tcPr>
            <w:tcW w:w="3072" w:type="dxa"/>
            <w:vAlign w:val="center"/>
          </w:tcPr>
          <w:p w:rsidR="000A4C70" w:rsidRDefault="000A4C70" w:rsidP="00540CD5">
            <w:r>
              <w:t>Varchar(50)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Soluong</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lastRenderedPageBreak/>
              <w:t>Hinhthuc</w:t>
            </w:r>
          </w:p>
        </w:tc>
        <w:tc>
          <w:tcPr>
            <w:tcW w:w="3072" w:type="dxa"/>
            <w:vAlign w:val="center"/>
          </w:tcPr>
          <w:p w:rsidR="000A4C70" w:rsidRDefault="000A4C70" w:rsidP="00540CD5">
            <w:r>
              <w:t>Varchar(10)</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Gioitinh</w:t>
            </w:r>
          </w:p>
        </w:tc>
        <w:tc>
          <w:tcPr>
            <w:tcW w:w="3072" w:type="dxa"/>
            <w:vAlign w:val="center"/>
          </w:tcPr>
          <w:p w:rsidR="000A4C70" w:rsidRDefault="000A4C70" w:rsidP="00540CD5">
            <w:r>
              <w:t>Boolean(1)</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0A4C70" w:rsidP="00540CD5">
            <w:r>
              <w:t>Tuoi</w:t>
            </w:r>
          </w:p>
        </w:tc>
        <w:tc>
          <w:tcPr>
            <w:tcW w:w="3072" w:type="dxa"/>
            <w:vAlign w:val="center"/>
          </w:tcPr>
          <w:p w:rsidR="000A4C70" w:rsidRDefault="000A4C70" w:rsidP="00540CD5">
            <w:r>
              <w:t>Varchar(2)</w:t>
            </w:r>
          </w:p>
        </w:tc>
        <w:tc>
          <w:tcPr>
            <w:tcW w:w="3072" w:type="dxa"/>
            <w:vAlign w:val="center"/>
          </w:tcPr>
          <w:p w:rsidR="000A4C70" w:rsidRDefault="000A4C70" w:rsidP="00540CD5">
            <w:r>
              <w:t>Not null</w:t>
            </w:r>
          </w:p>
        </w:tc>
      </w:tr>
      <w:tr w:rsidR="000A4C70" w:rsidTr="00540CD5">
        <w:trPr>
          <w:trHeight w:val="432"/>
        </w:trPr>
        <w:tc>
          <w:tcPr>
            <w:tcW w:w="3072" w:type="dxa"/>
            <w:vAlign w:val="center"/>
          </w:tcPr>
          <w:p w:rsidR="000A4C70" w:rsidRDefault="001D1DEB" w:rsidP="00540CD5">
            <w:r>
              <w:t>Id_ng</w:t>
            </w:r>
            <w:r w:rsidR="0017605C">
              <w:t>anh</w:t>
            </w:r>
          </w:p>
        </w:tc>
        <w:tc>
          <w:tcPr>
            <w:tcW w:w="3072" w:type="dxa"/>
            <w:vAlign w:val="center"/>
          </w:tcPr>
          <w:p w:rsidR="000A4C70" w:rsidRDefault="001D1DEB" w:rsidP="00540CD5">
            <w:r>
              <w:t>Int(5</w:t>
            </w:r>
            <w:r w:rsidR="0017605C">
              <w:t>)</w:t>
            </w:r>
          </w:p>
        </w:tc>
        <w:tc>
          <w:tcPr>
            <w:tcW w:w="3072" w:type="dxa"/>
            <w:vAlign w:val="center"/>
          </w:tcPr>
          <w:p w:rsidR="000A4C70" w:rsidRDefault="000A4C70" w:rsidP="00540CD5">
            <w:r>
              <w:t>Not null</w:t>
            </w:r>
          </w:p>
        </w:tc>
      </w:tr>
      <w:tr w:rsidR="001D1DEB" w:rsidTr="00540CD5">
        <w:trPr>
          <w:trHeight w:val="432"/>
        </w:trPr>
        <w:tc>
          <w:tcPr>
            <w:tcW w:w="3072" w:type="dxa"/>
            <w:vAlign w:val="center"/>
          </w:tcPr>
          <w:p w:rsidR="001D1DEB" w:rsidRDefault="001D1DEB" w:rsidP="00540CD5">
            <w:r>
              <w:t>Id_thanhpho</w:t>
            </w:r>
          </w:p>
        </w:tc>
        <w:tc>
          <w:tcPr>
            <w:tcW w:w="3072" w:type="dxa"/>
            <w:vAlign w:val="center"/>
          </w:tcPr>
          <w:p w:rsidR="001D1DEB" w:rsidRDefault="001D1DEB" w:rsidP="00540CD5">
            <w:r>
              <w:t>Int(4)</w:t>
            </w:r>
          </w:p>
        </w:tc>
        <w:tc>
          <w:tcPr>
            <w:tcW w:w="3072" w:type="dxa"/>
            <w:vAlign w:val="center"/>
          </w:tcPr>
          <w:p w:rsidR="001D1DEB" w:rsidRDefault="001D1DEB" w:rsidP="00540CD5">
            <w:r>
              <w:t>Not null</w:t>
            </w:r>
          </w:p>
        </w:tc>
      </w:tr>
      <w:tr w:rsidR="000A4C70" w:rsidTr="00540CD5">
        <w:trPr>
          <w:trHeight w:val="432"/>
        </w:trPr>
        <w:tc>
          <w:tcPr>
            <w:tcW w:w="3072" w:type="dxa"/>
            <w:vAlign w:val="center"/>
          </w:tcPr>
          <w:p w:rsidR="000A4C70" w:rsidRDefault="0044332E" w:rsidP="00540CD5">
            <w:r>
              <w:t>Bangcap</w:t>
            </w:r>
          </w:p>
        </w:tc>
        <w:tc>
          <w:tcPr>
            <w:tcW w:w="3072" w:type="dxa"/>
            <w:vAlign w:val="center"/>
          </w:tcPr>
          <w:p w:rsidR="000A4C70" w:rsidRDefault="00866A38" w:rsidP="00540CD5">
            <w:r>
              <w:t>Varchar(100)</w:t>
            </w:r>
          </w:p>
        </w:tc>
        <w:tc>
          <w:tcPr>
            <w:tcW w:w="3072" w:type="dxa"/>
            <w:vAlign w:val="center"/>
          </w:tcPr>
          <w:p w:rsidR="000A4C70" w:rsidRDefault="00866A38" w:rsidP="00540CD5">
            <w:r>
              <w:t>Not null</w:t>
            </w:r>
          </w:p>
        </w:tc>
      </w:tr>
      <w:tr w:rsidR="006641CE" w:rsidTr="00540CD5">
        <w:trPr>
          <w:trHeight w:val="432"/>
        </w:trPr>
        <w:tc>
          <w:tcPr>
            <w:tcW w:w="3072" w:type="dxa"/>
            <w:vAlign w:val="center"/>
          </w:tcPr>
          <w:p w:rsidR="006641CE" w:rsidRDefault="009C64EA" w:rsidP="00540CD5">
            <w:r>
              <w:t>Trangthai</w:t>
            </w:r>
          </w:p>
        </w:tc>
        <w:tc>
          <w:tcPr>
            <w:tcW w:w="3072" w:type="dxa"/>
            <w:vAlign w:val="center"/>
          </w:tcPr>
          <w:p w:rsidR="006641CE" w:rsidRDefault="006641CE" w:rsidP="00540CD5">
            <w:r>
              <w:t>Varchar(10)</w:t>
            </w:r>
          </w:p>
        </w:tc>
        <w:tc>
          <w:tcPr>
            <w:tcW w:w="3072" w:type="dxa"/>
            <w:vAlign w:val="center"/>
          </w:tcPr>
          <w:p w:rsidR="006641CE" w:rsidRDefault="006641CE" w:rsidP="00540CD5">
            <w:r>
              <w:t>Not null</w:t>
            </w:r>
          </w:p>
        </w:tc>
      </w:tr>
      <w:tr w:rsidR="0084701F" w:rsidTr="00540CD5">
        <w:trPr>
          <w:trHeight w:val="432"/>
        </w:trPr>
        <w:tc>
          <w:tcPr>
            <w:tcW w:w="3072" w:type="dxa"/>
            <w:vAlign w:val="center"/>
          </w:tcPr>
          <w:p w:rsidR="0084701F" w:rsidRDefault="0084701F" w:rsidP="00540CD5">
            <w:r>
              <w:t>Mucluong</w:t>
            </w:r>
          </w:p>
        </w:tc>
        <w:tc>
          <w:tcPr>
            <w:tcW w:w="3072" w:type="dxa"/>
            <w:vAlign w:val="center"/>
          </w:tcPr>
          <w:p w:rsidR="0084701F" w:rsidRDefault="0084701F" w:rsidP="00540CD5">
            <w:r>
              <w:t>Varchar(50)</w:t>
            </w:r>
          </w:p>
        </w:tc>
        <w:tc>
          <w:tcPr>
            <w:tcW w:w="3072" w:type="dxa"/>
            <w:vAlign w:val="center"/>
          </w:tcPr>
          <w:p w:rsidR="0084701F" w:rsidRDefault="0084701F" w:rsidP="00540CD5">
            <w:r>
              <w:t>Not null</w:t>
            </w:r>
          </w:p>
        </w:tc>
      </w:tr>
      <w:tr w:rsidR="0084701F" w:rsidTr="00540CD5">
        <w:trPr>
          <w:trHeight w:val="432"/>
        </w:trPr>
        <w:tc>
          <w:tcPr>
            <w:tcW w:w="3072" w:type="dxa"/>
            <w:vAlign w:val="center"/>
          </w:tcPr>
          <w:p w:rsidR="0084701F" w:rsidRDefault="0084701F" w:rsidP="00540CD5">
            <w:r>
              <w:t>Hannop</w:t>
            </w:r>
          </w:p>
        </w:tc>
        <w:tc>
          <w:tcPr>
            <w:tcW w:w="3072" w:type="dxa"/>
            <w:vAlign w:val="center"/>
          </w:tcPr>
          <w:p w:rsidR="0084701F" w:rsidRDefault="0084701F" w:rsidP="00540CD5">
            <w:r>
              <w:t>Varchar(20)</w:t>
            </w:r>
          </w:p>
        </w:tc>
        <w:tc>
          <w:tcPr>
            <w:tcW w:w="3072" w:type="dxa"/>
            <w:vAlign w:val="center"/>
          </w:tcPr>
          <w:p w:rsidR="0084701F" w:rsidRDefault="0084701F" w:rsidP="00540CD5">
            <w:pPr>
              <w:spacing w:before="24" w:after="24"/>
              <w:ind w:left="24" w:right="24"/>
            </w:pPr>
            <w:r>
              <w:t>Not null</w:t>
            </w:r>
          </w:p>
        </w:tc>
      </w:tr>
      <w:tr w:rsidR="0084701F" w:rsidTr="00540CD5">
        <w:trPr>
          <w:trHeight w:val="432"/>
        </w:trPr>
        <w:tc>
          <w:tcPr>
            <w:tcW w:w="3072" w:type="dxa"/>
            <w:vAlign w:val="center"/>
          </w:tcPr>
          <w:p w:rsidR="0084701F" w:rsidRDefault="0084701F" w:rsidP="00540CD5">
            <w:r>
              <w:t>Diadiem</w:t>
            </w:r>
          </w:p>
        </w:tc>
        <w:tc>
          <w:tcPr>
            <w:tcW w:w="3072" w:type="dxa"/>
            <w:vAlign w:val="center"/>
          </w:tcPr>
          <w:p w:rsidR="0084701F" w:rsidRDefault="0084701F" w:rsidP="00540CD5">
            <w:r>
              <w:t>Varchar(120)</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84701F" w:rsidTr="00540CD5">
        <w:trPr>
          <w:trHeight w:val="432"/>
        </w:trPr>
        <w:tc>
          <w:tcPr>
            <w:tcW w:w="3072" w:type="dxa"/>
            <w:vAlign w:val="center"/>
          </w:tcPr>
          <w:p w:rsidR="0084701F" w:rsidRDefault="0084701F" w:rsidP="00540CD5">
            <w:r>
              <w:t>Mota</w:t>
            </w:r>
          </w:p>
        </w:tc>
        <w:tc>
          <w:tcPr>
            <w:tcW w:w="3072" w:type="dxa"/>
            <w:vAlign w:val="center"/>
          </w:tcPr>
          <w:p w:rsidR="0084701F" w:rsidRDefault="0084701F" w:rsidP="00540CD5">
            <w:r>
              <w:t>Text</w:t>
            </w:r>
          </w:p>
        </w:tc>
        <w:tc>
          <w:tcPr>
            <w:tcW w:w="3072" w:type="dxa"/>
            <w:vAlign w:val="center"/>
          </w:tcPr>
          <w:p w:rsidR="0084701F" w:rsidRDefault="0084701F" w:rsidP="00540CD5">
            <w:pPr>
              <w:spacing w:before="24" w:after="24"/>
              <w:ind w:left="24" w:right="24"/>
              <w:rPr>
                <w:rFonts w:ascii="Arial" w:hAnsi="Arial" w:cs="Arial"/>
                <w:color w:val="444444"/>
                <w:sz w:val="20"/>
                <w:szCs w:val="20"/>
              </w:rPr>
            </w:pPr>
            <w:r>
              <w:rPr>
                <w:rFonts w:ascii="Arial" w:hAnsi="Arial" w:cs="Arial"/>
                <w:color w:val="444444"/>
                <w:sz w:val="20"/>
                <w:szCs w:val="20"/>
              </w:rPr>
              <w:t>Not nll</w:t>
            </w:r>
          </w:p>
        </w:tc>
      </w:tr>
      <w:tr w:rsidR="003D515E" w:rsidTr="00540CD5">
        <w:trPr>
          <w:trHeight w:val="432"/>
        </w:trPr>
        <w:tc>
          <w:tcPr>
            <w:tcW w:w="3072" w:type="dxa"/>
            <w:vAlign w:val="center"/>
          </w:tcPr>
          <w:p w:rsidR="003D515E" w:rsidRDefault="003D515E" w:rsidP="00540CD5">
            <w:r>
              <w:t>Lienhe</w:t>
            </w:r>
          </w:p>
        </w:tc>
        <w:tc>
          <w:tcPr>
            <w:tcW w:w="3072" w:type="dxa"/>
            <w:vAlign w:val="center"/>
          </w:tcPr>
          <w:p w:rsidR="003D515E" w:rsidRDefault="0044332E" w:rsidP="00540CD5">
            <w:r>
              <w:t>Varchar(250)</w:t>
            </w:r>
          </w:p>
        </w:tc>
        <w:tc>
          <w:tcPr>
            <w:tcW w:w="3072" w:type="dxa"/>
            <w:vAlign w:val="center"/>
          </w:tcPr>
          <w:p w:rsidR="003D515E" w:rsidRDefault="003D515E" w:rsidP="00540CD5">
            <w:pPr>
              <w:spacing w:before="24" w:after="24"/>
              <w:ind w:left="24" w:right="24"/>
              <w:rPr>
                <w:rFonts w:ascii="Arial" w:hAnsi="Arial" w:cs="Arial"/>
                <w:color w:val="444444"/>
                <w:sz w:val="20"/>
                <w:szCs w:val="20"/>
              </w:rPr>
            </w:pPr>
            <w:r>
              <w:rPr>
                <w:rFonts w:ascii="Arial" w:hAnsi="Arial" w:cs="Arial"/>
                <w:color w:val="444444"/>
                <w:sz w:val="20"/>
                <w:szCs w:val="20"/>
              </w:rPr>
              <w:t>Not null</w:t>
            </w:r>
          </w:p>
        </w:tc>
      </w:tr>
      <w:tr w:rsidR="00AF5ADC" w:rsidTr="00540CD5">
        <w:trPr>
          <w:trHeight w:val="432"/>
        </w:trPr>
        <w:tc>
          <w:tcPr>
            <w:tcW w:w="3072" w:type="dxa"/>
            <w:vAlign w:val="center"/>
          </w:tcPr>
          <w:p w:rsidR="00AF5ADC" w:rsidRDefault="00AF5ADC" w:rsidP="00540CD5">
            <w:r>
              <w:t>Ngaydang</w:t>
            </w:r>
          </w:p>
        </w:tc>
        <w:tc>
          <w:tcPr>
            <w:tcW w:w="3072" w:type="dxa"/>
            <w:vAlign w:val="center"/>
          </w:tcPr>
          <w:p w:rsidR="00AF5ADC" w:rsidRDefault="00AF5ADC" w:rsidP="00540CD5">
            <w:r>
              <w:t>Datetime()</w:t>
            </w:r>
          </w:p>
        </w:tc>
        <w:tc>
          <w:tcPr>
            <w:tcW w:w="3072" w:type="dxa"/>
            <w:vAlign w:val="center"/>
          </w:tcPr>
          <w:p w:rsidR="00AF5ADC" w:rsidRDefault="00AF5ADC" w:rsidP="00540CD5">
            <w:pPr>
              <w:spacing w:before="24" w:after="24"/>
              <w:ind w:left="24" w:right="24"/>
              <w:rPr>
                <w:rFonts w:ascii="Arial" w:hAnsi="Arial" w:cs="Arial"/>
                <w:color w:val="444444"/>
                <w:sz w:val="20"/>
                <w:szCs w:val="20"/>
              </w:rPr>
            </w:pPr>
            <w:r>
              <w:rPr>
                <w:rFonts w:ascii="Arial" w:hAnsi="Arial" w:cs="Arial"/>
                <w:color w:val="444444"/>
                <w:sz w:val="20"/>
                <w:szCs w:val="20"/>
              </w:rPr>
              <w:t>Timestamp, currenttimestamp</w:t>
            </w:r>
          </w:p>
        </w:tc>
      </w:tr>
    </w:tbl>
    <w:p w:rsidR="003F090D" w:rsidRDefault="003F090D" w:rsidP="003F090D">
      <w:pPr>
        <w:ind w:left="360"/>
      </w:pPr>
    </w:p>
    <w:p w:rsidR="002067FD" w:rsidRDefault="00D874CE" w:rsidP="002067FD">
      <w:pPr>
        <w:pStyle w:val="A3"/>
      </w:pPr>
      <w:r>
        <w:t>Bảng</w:t>
      </w:r>
      <w:r w:rsidR="002067FD">
        <w:t xml:space="preserve"> ngành nghề(tb_nganh)</w:t>
      </w:r>
    </w:p>
    <w:tbl>
      <w:tblPr>
        <w:tblStyle w:val="TableGrid"/>
        <w:tblW w:w="0" w:type="auto"/>
        <w:tblLook w:val="04A0" w:firstRow="1" w:lastRow="0" w:firstColumn="1" w:lastColumn="0" w:noHBand="0" w:noVBand="1"/>
      </w:tblPr>
      <w:tblGrid>
        <w:gridCol w:w="3192"/>
        <w:gridCol w:w="3192"/>
        <w:gridCol w:w="3192"/>
      </w:tblGrid>
      <w:tr w:rsidR="000F17D0" w:rsidRPr="000A4C70" w:rsidTr="00F864FA">
        <w:trPr>
          <w:trHeight w:val="432"/>
        </w:trPr>
        <w:tc>
          <w:tcPr>
            <w:tcW w:w="3192" w:type="dxa"/>
            <w:shd w:val="clear" w:color="auto" w:fill="DDD9C3" w:themeFill="background2" w:themeFillShade="E6"/>
            <w:vAlign w:val="center"/>
          </w:tcPr>
          <w:p w:rsidR="000F17D0" w:rsidRPr="000A4C70" w:rsidRDefault="000F17D0" w:rsidP="00F864FA">
            <w:pPr>
              <w:rPr>
                <w:b/>
              </w:rPr>
            </w:pPr>
            <w:r w:rsidRPr="000A4C70">
              <w:rPr>
                <w:b/>
              </w:rPr>
              <w:t>Field_Name</w:t>
            </w:r>
          </w:p>
        </w:tc>
        <w:tc>
          <w:tcPr>
            <w:tcW w:w="3192" w:type="dxa"/>
            <w:shd w:val="clear" w:color="auto" w:fill="DDD9C3" w:themeFill="background2" w:themeFillShade="E6"/>
            <w:vAlign w:val="center"/>
          </w:tcPr>
          <w:p w:rsidR="000F17D0" w:rsidRPr="000A4C70" w:rsidRDefault="000F17D0" w:rsidP="00F864FA">
            <w:pPr>
              <w:rPr>
                <w:b/>
              </w:rPr>
            </w:pPr>
            <w:r w:rsidRPr="000A4C70">
              <w:rPr>
                <w:b/>
              </w:rPr>
              <w:t>Data Type</w:t>
            </w:r>
          </w:p>
        </w:tc>
        <w:tc>
          <w:tcPr>
            <w:tcW w:w="3192" w:type="dxa"/>
            <w:shd w:val="clear" w:color="auto" w:fill="DDD9C3" w:themeFill="background2" w:themeFillShade="E6"/>
            <w:vAlign w:val="center"/>
          </w:tcPr>
          <w:p w:rsidR="000F17D0" w:rsidRPr="000A4C70" w:rsidRDefault="000F17D0" w:rsidP="00F864FA">
            <w:pPr>
              <w:rPr>
                <w:b/>
              </w:rPr>
            </w:pPr>
            <w:r w:rsidRPr="000A4C70">
              <w:rPr>
                <w:b/>
              </w:rPr>
              <w:t>Constraint</w:t>
            </w:r>
          </w:p>
        </w:tc>
      </w:tr>
      <w:tr w:rsidR="000F17D0" w:rsidTr="00F864FA">
        <w:trPr>
          <w:trHeight w:val="432"/>
        </w:trPr>
        <w:tc>
          <w:tcPr>
            <w:tcW w:w="3192" w:type="dxa"/>
            <w:vAlign w:val="center"/>
          </w:tcPr>
          <w:p w:rsidR="000F17D0" w:rsidRDefault="000F17D0" w:rsidP="00F864FA">
            <w:r>
              <w:t>Id_nganh</w:t>
            </w:r>
          </w:p>
        </w:tc>
        <w:tc>
          <w:tcPr>
            <w:tcW w:w="3192" w:type="dxa"/>
            <w:vAlign w:val="center"/>
          </w:tcPr>
          <w:p w:rsidR="000F17D0" w:rsidRDefault="000F17D0" w:rsidP="00F864FA">
            <w:r>
              <w:t>Int(3)</w:t>
            </w:r>
          </w:p>
        </w:tc>
        <w:tc>
          <w:tcPr>
            <w:tcW w:w="3192" w:type="dxa"/>
            <w:vAlign w:val="center"/>
          </w:tcPr>
          <w:p w:rsidR="000F17D0" w:rsidRDefault="000F17D0" w:rsidP="00F864FA">
            <w:r>
              <w:t>Primary_key,auto_increment</w:t>
            </w:r>
          </w:p>
        </w:tc>
      </w:tr>
      <w:tr w:rsidR="000F17D0" w:rsidTr="00F864FA">
        <w:trPr>
          <w:trHeight w:val="432"/>
        </w:trPr>
        <w:tc>
          <w:tcPr>
            <w:tcW w:w="3192" w:type="dxa"/>
            <w:vAlign w:val="center"/>
          </w:tcPr>
          <w:p w:rsidR="000F17D0" w:rsidRDefault="000F17D0" w:rsidP="00F864FA">
            <w:r>
              <w:t>Ten_nganh</w:t>
            </w:r>
          </w:p>
        </w:tc>
        <w:tc>
          <w:tcPr>
            <w:tcW w:w="3192" w:type="dxa"/>
            <w:vAlign w:val="center"/>
          </w:tcPr>
          <w:p w:rsidR="000F17D0" w:rsidRDefault="000F17D0" w:rsidP="00F864FA">
            <w:r>
              <w:t>Varchar(50)</w:t>
            </w:r>
          </w:p>
        </w:tc>
        <w:tc>
          <w:tcPr>
            <w:tcW w:w="3192" w:type="dxa"/>
            <w:vAlign w:val="center"/>
          </w:tcPr>
          <w:p w:rsidR="000F17D0" w:rsidRDefault="000F17D0" w:rsidP="00F864FA">
            <w:r>
              <w:t>Not null</w:t>
            </w:r>
          </w:p>
        </w:tc>
      </w:tr>
      <w:tr w:rsidR="00910F92" w:rsidTr="00F864FA">
        <w:trPr>
          <w:trHeight w:val="432"/>
        </w:trPr>
        <w:tc>
          <w:tcPr>
            <w:tcW w:w="3192" w:type="dxa"/>
            <w:vAlign w:val="center"/>
          </w:tcPr>
          <w:p w:rsidR="00910F92" w:rsidRDefault="00910F92" w:rsidP="00F864FA">
            <w:r>
              <w:t>Mota</w:t>
            </w:r>
          </w:p>
        </w:tc>
        <w:tc>
          <w:tcPr>
            <w:tcW w:w="3192" w:type="dxa"/>
            <w:vAlign w:val="center"/>
          </w:tcPr>
          <w:p w:rsidR="00910F92" w:rsidRDefault="00910F92" w:rsidP="00F864FA">
            <w:r>
              <w:t xml:space="preserve">Text </w:t>
            </w:r>
          </w:p>
        </w:tc>
        <w:tc>
          <w:tcPr>
            <w:tcW w:w="3192" w:type="dxa"/>
            <w:vAlign w:val="center"/>
          </w:tcPr>
          <w:p w:rsidR="00910F92" w:rsidRDefault="000C0757" w:rsidP="00F864FA">
            <w:r>
              <w:t>Not null</w:t>
            </w:r>
          </w:p>
        </w:tc>
      </w:tr>
    </w:tbl>
    <w:p w:rsidR="000F17D0" w:rsidRDefault="000F17D0" w:rsidP="000F17D0">
      <w:pPr>
        <w:ind w:left="360"/>
        <w:rPr>
          <w:rFonts w:ascii="Arial" w:hAnsi="Arial" w:cs="Arial"/>
        </w:rPr>
      </w:pPr>
    </w:p>
    <w:p w:rsidR="009C64EA" w:rsidRDefault="009C64EA" w:rsidP="009C64EA">
      <w:pPr>
        <w:pStyle w:val="A3"/>
      </w:pPr>
      <w:r>
        <w:t>Bảng bài viết(tb_baiviet)</w:t>
      </w:r>
    </w:p>
    <w:tbl>
      <w:tblPr>
        <w:tblStyle w:val="TableGrid"/>
        <w:tblW w:w="0" w:type="auto"/>
        <w:tblLook w:val="04A0" w:firstRow="1" w:lastRow="0" w:firstColumn="1" w:lastColumn="0" w:noHBand="0" w:noVBand="1"/>
      </w:tblPr>
      <w:tblGrid>
        <w:gridCol w:w="3192"/>
        <w:gridCol w:w="3192"/>
        <w:gridCol w:w="3192"/>
      </w:tblGrid>
      <w:tr w:rsidR="009C64EA" w:rsidRPr="000A4C70" w:rsidTr="00393417">
        <w:trPr>
          <w:trHeight w:val="432"/>
        </w:trPr>
        <w:tc>
          <w:tcPr>
            <w:tcW w:w="3192" w:type="dxa"/>
            <w:shd w:val="clear" w:color="auto" w:fill="DDD9C3" w:themeFill="background2" w:themeFillShade="E6"/>
            <w:vAlign w:val="center"/>
          </w:tcPr>
          <w:p w:rsidR="009C64EA" w:rsidRPr="000A4C70" w:rsidRDefault="009C64EA" w:rsidP="00393417">
            <w:pPr>
              <w:rPr>
                <w:b/>
              </w:rPr>
            </w:pPr>
            <w:r w:rsidRPr="000A4C70">
              <w:rPr>
                <w:b/>
              </w:rPr>
              <w:t>Field_Name</w:t>
            </w:r>
          </w:p>
        </w:tc>
        <w:tc>
          <w:tcPr>
            <w:tcW w:w="3192" w:type="dxa"/>
            <w:shd w:val="clear" w:color="auto" w:fill="DDD9C3" w:themeFill="background2" w:themeFillShade="E6"/>
            <w:vAlign w:val="center"/>
          </w:tcPr>
          <w:p w:rsidR="009C64EA" w:rsidRPr="000A4C70" w:rsidRDefault="009C64EA" w:rsidP="00393417">
            <w:pPr>
              <w:rPr>
                <w:b/>
              </w:rPr>
            </w:pPr>
            <w:r w:rsidRPr="000A4C70">
              <w:rPr>
                <w:b/>
              </w:rPr>
              <w:t>Data Type</w:t>
            </w:r>
          </w:p>
        </w:tc>
        <w:tc>
          <w:tcPr>
            <w:tcW w:w="3192" w:type="dxa"/>
            <w:shd w:val="clear" w:color="auto" w:fill="DDD9C3" w:themeFill="background2" w:themeFillShade="E6"/>
            <w:vAlign w:val="center"/>
          </w:tcPr>
          <w:p w:rsidR="009C64EA" w:rsidRPr="000A4C70" w:rsidRDefault="009C64EA" w:rsidP="00393417">
            <w:pPr>
              <w:rPr>
                <w:b/>
              </w:rPr>
            </w:pPr>
            <w:r w:rsidRPr="000A4C70">
              <w:rPr>
                <w:b/>
              </w:rPr>
              <w:t>Constraint</w:t>
            </w:r>
          </w:p>
        </w:tc>
      </w:tr>
      <w:tr w:rsidR="009C64EA" w:rsidTr="00393417">
        <w:trPr>
          <w:trHeight w:val="432"/>
        </w:trPr>
        <w:tc>
          <w:tcPr>
            <w:tcW w:w="3192" w:type="dxa"/>
            <w:vAlign w:val="center"/>
          </w:tcPr>
          <w:p w:rsidR="009C64EA" w:rsidRDefault="009C64EA" w:rsidP="00393417">
            <w:r>
              <w:t>Id_bai</w:t>
            </w:r>
          </w:p>
        </w:tc>
        <w:tc>
          <w:tcPr>
            <w:tcW w:w="3192" w:type="dxa"/>
            <w:vAlign w:val="center"/>
          </w:tcPr>
          <w:p w:rsidR="009C64EA" w:rsidRDefault="009C64EA" w:rsidP="00393417">
            <w:r>
              <w:t>Int(4)</w:t>
            </w:r>
          </w:p>
        </w:tc>
        <w:tc>
          <w:tcPr>
            <w:tcW w:w="3192" w:type="dxa"/>
            <w:vAlign w:val="center"/>
          </w:tcPr>
          <w:p w:rsidR="009C64EA" w:rsidRDefault="009C64EA" w:rsidP="00393417">
            <w:r>
              <w:t>Primary_key,auto_increment</w:t>
            </w:r>
          </w:p>
        </w:tc>
      </w:tr>
      <w:tr w:rsidR="009C64EA" w:rsidTr="00393417">
        <w:trPr>
          <w:trHeight w:val="432"/>
        </w:trPr>
        <w:tc>
          <w:tcPr>
            <w:tcW w:w="3192" w:type="dxa"/>
            <w:vAlign w:val="center"/>
          </w:tcPr>
          <w:p w:rsidR="009C64EA" w:rsidRDefault="009C64EA" w:rsidP="00393417">
            <w:r>
              <w:t>Tieude</w:t>
            </w:r>
          </w:p>
        </w:tc>
        <w:tc>
          <w:tcPr>
            <w:tcW w:w="3192" w:type="dxa"/>
            <w:vAlign w:val="center"/>
          </w:tcPr>
          <w:p w:rsidR="009C64EA" w:rsidRDefault="009C64EA" w:rsidP="00393417">
            <w:r>
              <w:t>Varchar(50)</w:t>
            </w:r>
          </w:p>
        </w:tc>
        <w:tc>
          <w:tcPr>
            <w:tcW w:w="3192" w:type="dxa"/>
            <w:vAlign w:val="center"/>
          </w:tcPr>
          <w:p w:rsidR="009C64EA" w:rsidRDefault="009C64EA" w:rsidP="00393417">
            <w:r>
              <w:t>Not null</w:t>
            </w:r>
          </w:p>
        </w:tc>
      </w:tr>
      <w:tr w:rsidR="009C64EA" w:rsidTr="00393417">
        <w:trPr>
          <w:trHeight w:val="432"/>
        </w:trPr>
        <w:tc>
          <w:tcPr>
            <w:tcW w:w="3192" w:type="dxa"/>
            <w:vAlign w:val="center"/>
          </w:tcPr>
          <w:p w:rsidR="009C64EA" w:rsidRDefault="009C64EA" w:rsidP="00393417">
            <w:r>
              <w:t>Noidung</w:t>
            </w:r>
          </w:p>
        </w:tc>
        <w:tc>
          <w:tcPr>
            <w:tcW w:w="3192" w:type="dxa"/>
            <w:vAlign w:val="center"/>
          </w:tcPr>
          <w:p w:rsidR="009C64EA" w:rsidRDefault="009C64EA" w:rsidP="00393417">
            <w:r>
              <w:t xml:space="preserve">Text </w:t>
            </w:r>
          </w:p>
        </w:tc>
        <w:tc>
          <w:tcPr>
            <w:tcW w:w="3192" w:type="dxa"/>
            <w:vAlign w:val="center"/>
          </w:tcPr>
          <w:p w:rsidR="009C64EA" w:rsidRDefault="009C64EA" w:rsidP="00393417">
            <w:r>
              <w:t>Not null</w:t>
            </w:r>
          </w:p>
        </w:tc>
      </w:tr>
      <w:tr w:rsidR="00D874CE" w:rsidTr="00393417">
        <w:trPr>
          <w:trHeight w:val="432"/>
        </w:trPr>
        <w:tc>
          <w:tcPr>
            <w:tcW w:w="3192" w:type="dxa"/>
            <w:vAlign w:val="center"/>
          </w:tcPr>
          <w:p w:rsidR="00D874CE" w:rsidRDefault="00D874CE" w:rsidP="00393417">
            <w:r>
              <w:t>Id_nganh</w:t>
            </w:r>
          </w:p>
        </w:tc>
        <w:tc>
          <w:tcPr>
            <w:tcW w:w="3192" w:type="dxa"/>
            <w:vAlign w:val="center"/>
          </w:tcPr>
          <w:p w:rsidR="00D874CE" w:rsidRDefault="00D874CE" w:rsidP="00393417">
            <w:r>
              <w:t>Int(3)</w:t>
            </w:r>
          </w:p>
        </w:tc>
        <w:tc>
          <w:tcPr>
            <w:tcW w:w="3192" w:type="dxa"/>
            <w:vAlign w:val="center"/>
          </w:tcPr>
          <w:p w:rsidR="00D874CE" w:rsidRDefault="00D874CE" w:rsidP="00393417">
            <w:r>
              <w:t>Not null</w:t>
            </w:r>
          </w:p>
        </w:tc>
      </w:tr>
    </w:tbl>
    <w:p w:rsidR="009C64EA" w:rsidRDefault="009C64EA" w:rsidP="009C64EA">
      <w:pPr>
        <w:pStyle w:val="A3"/>
      </w:pPr>
      <w:r>
        <w:t xml:space="preserve">Bảng </w:t>
      </w:r>
      <w:r w:rsidR="004434F4">
        <w:t>thành phố(tb_thanhpho)</w:t>
      </w:r>
    </w:p>
    <w:tbl>
      <w:tblPr>
        <w:tblStyle w:val="TableGrid"/>
        <w:tblW w:w="0" w:type="auto"/>
        <w:tblLook w:val="04A0" w:firstRow="1" w:lastRow="0" w:firstColumn="1" w:lastColumn="0" w:noHBand="0" w:noVBand="1"/>
      </w:tblPr>
      <w:tblGrid>
        <w:gridCol w:w="3192"/>
        <w:gridCol w:w="3192"/>
        <w:gridCol w:w="3192"/>
      </w:tblGrid>
      <w:tr w:rsidR="004434F4" w:rsidRPr="000A4C70" w:rsidTr="00393417">
        <w:trPr>
          <w:trHeight w:val="432"/>
        </w:trPr>
        <w:tc>
          <w:tcPr>
            <w:tcW w:w="3192" w:type="dxa"/>
            <w:shd w:val="clear" w:color="auto" w:fill="DDD9C3" w:themeFill="background2" w:themeFillShade="E6"/>
            <w:vAlign w:val="center"/>
          </w:tcPr>
          <w:p w:rsidR="004434F4" w:rsidRPr="000A4C70" w:rsidRDefault="004434F4" w:rsidP="00393417">
            <w:pPr>
              <w:rPr>
                <w:b/>
              </w:rPr>
            </w:pPr>
            <w:r w:rsidRPr="000A4C70">
              <w:rPr>
                <w:b/>
              </w:rPr>
              <w:t>Field_Name</w:t>
            </w:r>
          </w:p>
        </w:tc>
        <w:tc>
          <w:tcPr>
            <w:tcW w:w="3192" w:type="dxa"/>
            <w:shd w:val="clear" w:color="auto" w:fill="DDD9C3" w:themeFill="background2" w:themeFillShade="E6"/>
            <w:vAlign w:val="center"/>
          </w:tcPr>
          <w:p w:rsidR="004434F4" w:rsidRPr="000A4C70" w:rsidRDefault="004434F4" w:rsidP="00393417">
            <w:pPr>
              <w:rPr>
                <w:b/>
              </w:rPr>
            </w:pPr>
            <w:r w:rsidRPr="000A4C70">
              <w:rPr>
                <w:b/>
              </w:rPr>
              <w:t>Data Type</w:t>
            </w:r>
          </w:p>
        </w:tc>
        <w:tc>
          <w:tcPr>
            <w:tcW w:w="3192" w:type="dxa"/>
            <w:shd w:val="clear" w:color="auto" w:fill="DDD9C3" w:themeFill="background2" w:themeFillShade="E6"/>
            <w:vAlign w:val="center"/>
          </w:tcPr>
          <w:p w:rsidR="004434F4" w:rsidRPr="000A4C70" w:rsidRDefault="004434F4" w:rsidP="00393417">
            <w:pPr>
              <w:rPr>
                <w:b/>
              </w:rPr>
            </w:pPr>
            <w:r w:rsidRPr="000A4C70">
              <w:rPr>
                <w:b/>
              </w:rPr>
              <w:t>Constraint</w:t>
            </w:r>
          </w:p>
        </w:tc>
      </w:tr>
      <w:tr w:rsidR="004434F4" w:rsidTr="00393417">
        <w:trPr>
          <w:trHeight w:val="432"/>
        </w:trPr>
        <w:tc>
          <w:tcPr>
            <w:tcW w:w="3192" w:type="dxa"/>
            <w:vAlign w:val="center"/>
          </w:tcPr>
          <w:p w:rsidR="004434F4" w:rsidRDefault="004434F4" w:rsidP="00393417">
            <w:r>
              <w:lastRenderedPageBreak/>
              <w:t>Id_thanhpho</w:t>
            </w:r>
          </w:p>
        </w:tc>
        <w:tc>
          <w:tcPr>
            <w:tcW w:w="3192" w:type="dxa"/>
            <w:vAlign w:val="center"/>
          </w:tcPr>
          <w:p w:rsidR="004434F4" w:rsidRDefault="004434F4" w:rsidP="00393417">
            <w:r>
              <w:t>Int(4)</w:t>
            </w:r>
          </w:p>
        </w:tc>
        <w:tc>
          <w:tcPr>
            <w:tcW w:w="3192" w:type="dxa"/>
            <w:vAlign w:val="center"/>
          </w:tcPr>
          <w:p w:rsidR="004434F4" w:rsidRDefault="004434F4" w:rsidP="00393417">
            <w:r>
              <w:t>Primary_key,auto_increment</w:t>
            </w:r>
          </w:p>
        </w:tc>
      </w:tr>
      <w:tr w:rsidR="004434F4" w:rsidTr="00393417">
        <w:trPr>
          <w:trHeight w:val="432"/>
        </w:trPr>
        <w:tc>
          <w:tcPr>
            <w:tcW w:w="3192" w:type="dxa"/>
            <w:vAlign w:val="center"/>
          </w:tcPr>
          <w:p w:rsidR="004434F4" w:rsidRDefault="004434F4" w:rsidP="00393417">
            <w:r>
              <w:t>Ten</w:t>
            </w:r>
          </w:p>
        </w:tc>
        <w:tc>
          <w:tcPr>
            <w:tcW w:w="3192" w:type="dxa"/>
            <w:vAlign w:val="center"/>
          </w:tcPr>
          <w:p w:rsidR="004434F4" w:rsidRDefault="004434F4" w:rsidP="00393417">
            <w:r>
              <w:t>Varchar(50)</w:t>
            </w:r>
          </w:p>
        </w:tc>
        <w:tc>
          <w:tcPr>
            <w:tcW w:w="3192" w:type="dxa"/>
            <w:vAlign w:val="center"/>
          </w:tcPr>
          <w:p w:rsidR="004434F4" w:rsidRDefault="004434F4" w:rsidP="00393417">
            <w:r>
              <w:t>Not null</w:t>
            </w:r>
          </w:p>
        </w:tc>
      </w:tr>
    </w:tbl>
    <w:p w:rsidR="000C0757" w:rsidRDefault="000C0757" w:rsidP="000C0757"/>
    <w:p w:rsidR="00A746A1" w:rsidRDefault="00A746A1" w:rsidP="00A746A1">
      <w:pPr>
        <w:pStyle w:val="A3"/>
      </w:pPr>
      <w:r>
        <w:t>Bảng user cá nhân(tb_thanhvien)</w:t>
      </w:r>
    </w:p>
    <w:tbl>
      <w:tblPr>
        <w:tblStyle w:val="TableGrid"/>
        <w:tblW w:w="0" w:type="auto"/>
        <w:tblLook w:val="04A0" w:firstRow="1" w:lastRow="0" w:firstColumn="1" w:lastColumn="0" w:noHBand="0" w:noVBand="1"/>
      </w:tblPr>
      <w:tblGrid>
        <w:gridCol w:w="3192"/>
        <w:gridCol w:w="3192"/>
        <w:gridCol w:w="3192"/>
      </w:tblGrid>
      <w:tr w:rsidR="00A746A1" w:rsidRPr="000A4C70" w:rsidTr="00393417">
        <w:trPr>
          <w:trHeight w:val="432"/>
        </w:trPr>
        <w:tc>
          <w:tcPr>
            <w:tcW w:w="3192" w:type="dxa"/>
            <w:shd w:val="clear" w:color="auto" w:fill="DDD9C3" w:themeFill="background2" w:themeFillShade="E6"/>
            <w:vAlign w:val="center"/>
          </w:tcPr>
          <w:p w:rsidR="00A746A1" w:rsidRPr="000A4C70" w:rsidRDefault="00A746A1" w:rsidP="00393417">
            <w:pPr>
              <w:rPr>
                <w:b/>
              </w:rPr>
            </w:pPr>
            <w:r w:rsidRPr="000A4C70">
              <w:rPr>
                <w:b/>
              </w:rPr>
              <w:t>Field_Name</w:t>
            </w:r>
          </w:p>
        </w:tc>
        <w:tc>
          <w:tcPr>
            <w:tcW w:w="3192" w:type="dxa"/>
            <w:shd w:val="clear" w:color="auto" w:fill="DDD9C3" w:themeFill="background2" w:themeFillShade="E6"/>
            <w:vAlign w:val="center"/>
          </w:tcPr>
          <w:p w:rsidR="00A746A1" w:rsidRPr="000A4C70" w:rsidRDefault="00A746A1" w:rsidP="00393417">
            <w:pPr>
              <w:rPr>
                <w:b/>
              </w:rPr>
            </w:pPr>
            <w:r w:rsidRPr="000A4C70">
              <w:rPr>
                <w:b/>
              </w:rPr>
              <w:t>Data Type</w:t>
            </w:r>
          </w:p>
        </w:tc>
        <w:tc>
          <w:tcPr>
            <w:tcW w:w="3192" w:type="dxa"/>
            <w:shd w:val="clear" w:color="auto" w:fill="DDD9C3" w:themeFill="background2" w:themeFillShade="E6"/>
            <w:vAlign w:val="center"/>
          </w:tcPr>
          <w:p w:rsidR="00A746A1" w:rsidRPr="000A4C70" w:rsidRDefault="00A746A1" w:rsidP="00393417">
            <w:pPr>
              <w:rPr>
                <w:b/>
              </w:rPr>
            </w:pPr>
            <w:r w:rsidRPr="000A4C70">
              <w:rPr>
                <w:b/>
              </w:rPr>
              <w:t>Constraint</w:t>
            </w:r>
          </w:p>
        </w:tc>
      </w:tr>
      <w:tr w:rsidR="00A746A1" w:rsidTr="00393417">
        <w:trPr>
          <w:trHeight w:val="432"/>
        </w:trPr>
        <w:tc>
          <w:tcPr>
            <w:tcW w:w="3192" w:type="dxa"/>
            <w:vAlign w:val="center"/>
          </w:tcPr>
          <w:p w:rsidR="00A746A1" w:rsidRDefault="00A746A1" w:rsidP="00393417">
            <w:r>
              <w:t>Id_thanhvien</w:t>
            </w:r>
          </w:p>
        </w:tc>
        <w:tc>
          <w:tcPr>
            <w:tcW w:w="3192" w:type="dxa"/>
            <w:vAlign w:val="center"/>
          </w:tcPr>
          <w:p w:rsidR="00A746A1" w:rsidRDefault="00A746A1" w:rsidP="00393417">
            <w:r>
              <w:t>Int(10)</w:t>
            </w:r>
          </w:p>
        </w:tc>
        <w:tc>
          <w:tcPr>
            <w:tcW w:w="3192" w:type="dxa"/>
            <w:vAlign w:val="center"/>
          </w:tcPr>
          <w:p w:rsidR="00A746A1" w:rsidRDefault="00A746A1" w:rsidP="00393417">
            <w:r>
              <w:t>Primary_key,auto_increment</w:t>
            </w:r>
          </w:p>
        </w:tc>
      </w:tr>
      <w:tr w:rsidR="00A746A1" w:rsidTr="00393417">
        <w:trPr>
          <w:trHeight w:val="432"/>
        </w:trPr>
        <w:tc>
          <w:tcPr>
            <w:tcW w:w="3192" w:type="dxa"/>
            <w:vAlign w:val="center"/>
          </w:tcPr>
          <w:p w:rsidR="00A746A1" w:rsidRDefault="00A746A1" w:rsidP="00393417">
            <w:r>
              <w:t>Ten</w:t>
            </w:r>
          </w:p>
        </w:tc>
        <w:tc>
          <w:tcPr>
            <w:tcW w:w="3192" w:type="dxa"/>
            <w:vAlign w:val="center"/>
          </w:tcPr>
          <w:p w:rsidR="00A746A1" w:rsidRDefault="00A746A1" w:rsidP="00393417">
            <w:r>
              <w:t>Varchar(40)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Diachi</w:t>
            </w:r>
          </w:p>
        </w:tc>
        <w:tc>
          <w:tcPr>
            <w:tcW w:w="3192" w:type="dxa"/>
            <w:vAlign w:val="center"/>
          </w:tcPr>
          <w:p w:rsidR="00A746A1" w:rsidRDefault="00A746A1" w:rsidP="00393417">
            <w:r>
              <w:t>Varchar(100)</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Sdt</w:t>
            </w:r>
          </w:p>
        </w:tc>
        <w:tc>
          <w:tcPr>
            <w:tcW w:w="3192" w:type="dxa"/>
            <w:vAlign w:val="center"/>
          </w:tcPr>
          <w:p w:rsidR="00A746A1" w:rsidRDefault="00A746A1" w:rsidP="00393417">
            <w:r>
              <w:t>Varchar(11)</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A746A1" w:rsidP="00393417">
            <w:r>
              <w:t>Gioitinh</w:t>
            </w:r>
          </w:p>
        </w:tc>
        <w:tc>
          <w:tcPr>
            <w:tcW w:w="3192" w:type="dxa"/>
            <w:vAlign w:val="center"/>
          </w:tcPr>
          <w:p w:rsidR="00A746A1" w:rsidRDefault="00A746A1" w:rsidP="00393417">
            <w:r>
              <w:t>Boolean(2)</w:t>
            </w:r>
          </w:p>
        </w:tc>
        <w:tc>
          <w:tcPr>
            <w:tcW w:w="3192" w:type="dxa"/>
            <w:vAlign w:val="center"/>
          </w:tcPr>
          <w:p w:rsidR="00A746A1" w:rsidRDefault="00A746A1" w:rsidP="00393417">
            <w:r>
              <w:t>Not null</w:t>
            </w:r>
          </w:p>
        </w:tc>
      </w:tr>
      <w:tr w:rsidR="00A746A1" w:rsidTr="00393417">
        <w:trPr>
          <w:trHeight w:val="432"/>
        </w:trPr>
        <w:tc>
          <w:tcPr>
            <w:tcW w:w="3192" w:type="dxa"/>
            <w:vAlign w:val="center"/>
          </w:tcPr>
          <w:p w:rsidR="00A746A1" w:rsidRDefault="00393417" w:rsidP="00393417">
            <w:r>
              <w:t>Bangcap</w:t>
            </w:r>
          </w:p>
        </w:tc>
        <w:tc>
          <w:tcPr>
            <w:tcW w:w="3192" w:type="dxa"/>
            <w:vAlign w:val="center"/>
          </w:tcPr>
          <w:p w:rsidR="00A746A1" w:rsidRDefault="00393417" w:rsidP="00393417">
            <w:r>
              <w:t>Varchar(50)</w:t>
            </w:r>
          </w:p>
        </w:tc>
        <w:tc>
          <w:tcPr>
            <w:tcW w:w="3192" w:type="dxa"/>
            <w:vAlign w:val="center"/>
          </w:tcPr>
          <w:p w:rsidR="00A746A1" w:rsidRDefault="00393417" w:rsidP="00393417">
            <w:r>
              <w:t>Not null</w:t>
            </w:r>
          </w:p>
        </w:tc>
      </w:tr>
      <w:tr w:rsidR="00393417" w:rsidTr="00393417">
        <w:trPr>
          <w:trHeight w:val="432"/>
        </w:trPr>
        <w:tc>
          <w:tcPr>
            <w:tcW w:w="3192" w:type="dxa"/>
            <w:vAlign w:val="center"/>
          </w:tcPr>
          <w:p w:rsidR="00393417" w:rsidRDefault="00393417" w:rsidP="00393417">
            <w:r>
              <w:t>Id_nganh</w:t>
            </w:r>
          </w:p>
        </w:tc>
        <w:tc>
          <w:tcPr>
            <w:tcW w:w="3192" w:type="dxa"/>
            <w:vAlign w:val="center"/>
          </w:tcPr>
          <w:p w:rsidR="00393417" w:rsidRDefault="00955607" w:rsidP="00393417">
            <w:r>
              <w:t>Varchar(5</w:t>
            </w:r>
            <w:r w:rsidR="00393417">
              <w:t>)</w:t>
            </w:r>
          </w:p>
        </w:tc>
        <w:tc>
          <w:tcPr>
            <w:tcW w:w="3192" w:type="dxa"/>
            <w:vAlign w:val="center"/>
          </w:tcPr>
          <w:p w:rsidR="00393417" w:rsidRDefault="00393417" w:rsidP="00393417">
            <w:r>
              <w:t>Not null</w:t>
            </w:r>
          </w:p>
        </w:tc>
      </w:tr>
      <w:tr w:rsidR="00393417" w:rsidTr="00393417">
        <w:trPr>
          <w:trHeight w:val="432"/>
        </w:trPr>
        <w:tc>
          <w:tcPr>
            <w:tcW w:w="3192" w:type="dxa"/>
            <w:vAlign w:val="center"/>
          </w:tcPr>
          <w:p w:rsidR="00393417" w:rsidRDefault="00393417" w:rsidP="00393417">
            <w:r>
              <w:t>Loai</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Ngoaingu</w:t>
            </w:r>
          </w:p>
        </w:tc>
        <w:tc>
          <w:tcPr>
            <w:tcW w:w="3192" w:type="dxa"/>
            <w:vAlign w:val="center"/>
          </w:tcPr>
          <w:p w:rsidR="00393417" w:rsidRDefault="00393417" w:rsidP="00393417">
            <w:r>
              <w:t>Int(10)</w:t>
            </w:r>
          </w:p>
        </w:tc>
        <w:tc>
          <w:tcPr>
            <w:tcW w:w="3192" w:type="dxa"/>
            <w:vAlign w:val="center"/>
          </w:tcPr>
          <w:p w:rsidR="00393417" w:rsidRDefault="00393417" w:rsidP="00393417">
            <w:r>
              <w:t>Not  null, default 0</w:t>
            </w:r>
          </w:p>
        </w:tc>
      </w:tr>
      <w:tr w:rsidR="00393417" w:rsidTr="00393417">
        <w:trPr>
          <w:trHeight w:val="432"/>
        </w:trPr>
        <w:tc>
          <w:tcPr>
            <w:tcW w:w="3192" w:type="dxa"/>
            <w:vAlign w:val="center"/>
          </w:tcPr>
          <w:p w:rsidR="00393417" w:rsidRDefault="00393417" w:rsidP="00393417">
            <w:r>
              <w:t>Anh</w:t>
            </w:r>
          </w:p>
        </w:tc>
        <w:tc>
          <w:tcPr>
            <w:tcW w:w="3192" w:type="dxa"/>
            <w:vAlign w:val="center"/>
          </w:tcPr>
          <w:p w:rsidR="00393417" w:rsidRDefault="00393417" w:rsidP="00393417">
            <w:r>
              <w:t>Text</w:t>
            </w:r>
          </w:p>
        </w:tc>
        <w:tc>
          <w:tcPr>
            <w:tcW w:w="3192" w:type="dxa"/>
            <w:vAlign w:val="center"/>
          </w:tcPr>
          <w:p w:rsidR="00393417" w:rsidRDefault="00393417" w:rsidP="00393417">
            <w:r>
              <w:t>Not null</w:t>
            </w:r>
          </w:p>
        </w:tc>
      </w:tr>
      <w:tr w:rsidR="00D874CE" w:rsidTr="00393417">
        <w:trPr>
          <w:trHeight w:val="432"/>
        </w:trPr>
        <w:tc>
          <w:tcPr>
            <w:tcW w:w="3192" w:type="dxa"/>
            <w:vAlign w:val="center"/>
          </w:tcPr>
          <w:p w:rsidR="00D874CE" w:rsidRDefault="00D874CE" w:rsidP="00393417">
            <w:r>
              <w:t>Hinhthuc</w:t>
            </w:r>
          </w:p>
        </w:tc>
        <w:tc>
          <w:tcPr>
            <w:tcW w:w="3192" w:type="dxa"/>
            <w:vAlign w:val="center"/>
          </w:tcPr>
          <w:p w:rsidR="00D874CE" w:rsidRDefault="00D874CE" w:rsidP="00393417">
            <w:r>
              <w:t>Varchar(50)</w:t>
            </w:r>
          </w:p>
        </w:tc>
        <w:tc>
          <w:tcPr>
            <w:tcW w:w="3192" w:type="dxa"/>
            <w:vAlign w:val="center"/>
          </w:tcPr>
          <w:p w:rsidR="00D874CE" w:rsidRDefault="00D874CE" w:rsidP="00393417">
            <w:r>
              <w:t>Not null</w:t>
            </w:r>
          </w:p>
        </w:tc>
      </w:tr>
      <w:tr w:rsidR="00D874CE" w:rsidTr="00393417">
        <w:trPr>
          <w:trHeight w:val="432"/>
        </w:trPr>
        <w:tc>
          <w:tcPr>
            <w:tcW w:w="3192" w:type="dxa"/>
            <w:vAlign w:val="center"/>
          </w:tcPr>
          <w:p w:rsidR="00D874CE" w:rsidRDefault="00D874CE" w:rsidP="00393417">
            <w:r>
              <w:t>Kinhnghiem</w:t>
            </w:r>
          </w:p>
        </w:tc>
        <w:tc>
          <w:tcPr>
            <w:tcW w:w="3192" w:type="dxa"/>
            <w:vAlign w:val="center"/>
          </w:tcPr>
          <w:p w:rsidR="00D874CE" w:rsidRDefault="00D874CE" w:rsidP="00393417">
            <w:r>
              <w:t>Varchar(30)</w:t>
            </w:r>
          </w:p>
        </w:tc>
        <w:tc>
          <w:tcPr>
            <w:tcW w:w="3192" w:type="dxa"/>
            <w:vAlign w:val="center"/>
          </w:tcPr>
          <w:p w:rsidR="00D874CE" w:rsidRDefault="00D874CE" w:rsidP="00393417">
            <w:r>
              <w:t>Not null</w:t>
            </w:r>
          </w:p>
        </w:tc>
      </w:tr>
      <w:tr w:rsidR="00D874CE" w:rsidTr="00393417">
        <w:trPr>
          <w:trHeight w:val="432"/>
        </w:trPr>
        <w:tc>
          <w:tcPr>
            <w:tcW w:w="3192" w:type="dxa"/>
            <w:vAlign w:val="center"/>
          </w:tcPr>
          <w:p w:rsidR="00D874CE" w:rsidRDefault="00D874CE" w:rsidP="00393417">
            <w:r>
              <w:t>Slogan</w:t>
            </w:r>
          </w:p>
        </w:tc>
        <w:tc>
          <w:tcPr>
            <w:tcW w:w="3192" w:type="dxa"/>
            <w:vAlign w:val="center"/>
          </w:tcPr>
          <w:p w:rsidR="00D874CE" w:rsidRDefault="00D874CE" w:rsidP="00393417">
            <w:r>
              <w:t>Varchar(100)</w:t>
            </w:r>
          </w:p>
        </w:tc>
        <w:tc>
          <w:tcPr>
            <w:tcW w:w="3192" w:type="dxa"/>
            <w:vAlign w:val="center"/>
          </w:tcPr>
          <w:p w:rsidR="00D874CE" w:rsidRDefault="00D874CE" w:rsidP="00393417">
            <w:r>
              <w:t>Not null</w:t>
            </w:r>
          </w:p>
        </w:tc>
      </w:tr>
      <w:tr w:rsidR="00D815CB" w:rsidTr="00393417">
        <w:trPr>
          <w:trHeight w:val="432"/>
        </w:trPr>
        <w:tc>
          <w:tcPr>
            <w:tcW w:w="3192" w:type="dxa"/>
            <w:vAlign w:val="center"/>
          </w:tcPr>
          <w:p w:rsidR="00D815CB" w:rsidRDefault="00D815CB" w:rsidP="00393417">
            <w:r>
              <w:t>Id_thanhpho</w:t>
            </w:r>
          </w:p>
        </w:tc>
        <w:tc>
          <w:tcPr>
            <w:tcW w:w="3192" w:type="dxa"/>
            <w:vAlign w:val="center"/>
          </w:tcPr>
          <w:p w:rsidR="00D815CB" w:rsidRDefault="00D815CB" w:rsidP="00393417">
            <w:r>
              <w:t>Int(4)</w:t>
            </w:r>
          </w:p>
        </w:tc>
        <w:tc>
          <w:tcPr>
            <w:tcW w:w="3192" w:type="dxa"/>
            <w:vAlign w:val="center"/>
          </w:tcPr>
          <w:p w:rsidR="00D815CB" w:rsidRDefault="00D815CB" w:rsidP="00393417">
            <w:r>
              <w:t>Not null</w:t>
            </w:r>
          </w:p>
        </w:tc>
      </w:tr>
    </w:tbl>
    <w:p w:rsidR="00A746A1" w:rsidRDefault="00A746A1" w:rsidP="00A746A1"/>
    <w:p w:rsidR="00393417" w:rsidRDefault="00393417" w:rsidP="00393417"/>
    <w:p w:rsidR="00C55C42" w:rsidRDefault="00C55C42" w:rsidP="00C55C42">
      <w:pPr>
        <w:pStyle w:val="A3"/>
      </w:pPr>
      <w:r>
        <w:t>Bảng quảng cáo(tb_quangcao)</w:t>
      </w:r>
    </w:p>
    <w:tbl>
      <w:tblPr>
        <w:tblStyle w:val="TableGrid"/>
        <w:tblW w:w="0" w:type="auto"/>
        <w:tblLook w:val="04A0" w:firstRow="1" w:lastRow="0" w:firstColumn="1" w:lastColumn="0" w:noHBand="0" w:noVBand="1"/>
      </w:tblPr>
      <w:tblGrid>
        <w:gridCol w:w="3192"/>
        <w:gridCol w:w="3192"/>
        <w:gridCol w:w="3192"/>
      </w:tblGrid>
      <w:tr w:rsidR="00C55C42" w:rsidRPr="000A4C70" w:rsidTr="003C4D26">
        <w:trPr>
          <w:trHeight w:val="432"/>
        </w:trPr>
        <w:tc>
          <w:tcPr>
            <w:tcW w:w="3192" w:type="dxa"/>
            <w:shd w:val="clear" w:color="auto" w:fill="DDD9C3" w:themeFill="background2" w:themeFillShade="E6"/>
            <w:vAlign w:val="center"/>
          </w:tcPr>
          <w:p w:rsidR="00C55C42" w:rsidRPr="000A4C70" w:rsidRDefault="00C55C42" w:rsidP="003C4D26">
            <w:pPr>
              <w:rPr>
                <w:b/>
              </w:rPr>
            </w:pPr>
            <w:r w:rsidRPr="000A4C70">
              <w:rPr>
                <w:b/>
              </w:rPr>
              <w:t>Field_Name</w:t>
            </w:r>
          </w:p>
        </w:tc>
        <w:tc>
          <w:tcPr>
            <w:tcW w:w="3192" w:type="dxa"/>
            <w:shd w:val="clear" w:color="auto" w:fill="DDD9C3" w:themeFill="background2" w:themeFillShade="E6"/>
            <w:vAlign w:val="center"/>
          </w:tcPr>
          <w:p w:rsidR="00C55C42" w:rsidRPr="000A4C70" w:rsidRDefault="00C55C42" w:rsidP="003C4D26">
            <w:pPr>
              <w:rPr>
                <w:b/>
              </w:rPr>
            </w:pPr>
            <w:r w:rsidRPr="000A4C70">
              <w:rPr>
                <w:b/>
              </w:rPr>
              <w:t>Data Type</w:t>
            </w:r>
          </w:p>
        </w:tc>
        <w:tc>
          <w:tcPr>
            <w:tcW w:w="3192" w:type="dxa"/>
            <w:shd w:val="clear" w:color="auto" w:fill="DDD9C3" w:themeFill="background2" w:themeFillShade="E6"/>
            <w:vAlign w:val="center"/>
          </w:tcPr>
          <w:p w:rsidR="00C55C42" w:rsidRPr="000A4C70" w:rsidRDefault="00C55C42" w:rsidP="003C4D26">
            <w:pPr>
              <w:rPr>
                <w:b/>
              </w:rPr>
            </w:pPr>
            <w:r w:rsidRPr="000A4C70">
              <w:rPr>
                <w:b/>
              </w:rPr>
              <w:t>Constraint</w:t>
            </w:r>
          </w:p>
        </w:tc>
      </w:tr>
      <w:tr w:rsidR="00C55C42" w:rsidTr="003C4D26">
        <w:trPr>
          <w:trHeight w:val="432"/>
        </w:trPr>
        <w:tc>
          <w:tcPr>
            <w:tcW w:w="3192" w:type="dxa"/>
            <w:vAlign w:val="center"/>
          </w:tcPr>
          <w:p w:rsidR="00C55C42" w:rsidRDefault="00C55C42" w:rsidP="003C4D26">
            <w:r>
              <w:t>Id_qc</w:t>
            </w:r>
          </w:p>
        </w:tc>
        <w:tc>
          <w:tcPr>
            <w:tcW w:w="3192" w:type="dxa"/>
            <w:vAlign w:val="center"/>
          </w:tcPr>
          <w:p w:rsidR="00C55C42" w:rsidRDefault="00C55C42" w:rsidP="003C4D26">
            <w:r>
              <w:t>Int(10)</w:t>
            </w:r>
          </w:p>
        </w:tc>
        <w:tc>
          <w:tcPr>
            <w:tcW w:w="3192" w:type="dxa"/>
            <w:vAlign w:val="center"/>
          </w:tcPr>
          <w:p w:rsidR="00C55C42" w:rsidRDefault="00C55C42" w:rsidP="003C4D26">
            <w:r>
              <w:t>Primary_key,auto_increment</w:t>
            </w:r>
          </w:p>
        </w:tc>
      </w:tr>
      <w:tr w:rsidR="00C55C42" w:rsidTr="003C4D26">
        <w:trPr>
          <w:trHeight w:val="432"/>
        </w:trPr>
        <w:tc>
          <w:tcPr>
            <w:tcW w:w="3192" w:type="dxa"/>
            <w:vAlign w:val="center"/>
          </w:tcPr>
          <w:p w:rsidR="00C55C42" w:rsidRDefault="00C55C42" w:rsidP="003C4D26">
            <w:r>
              <w:t>Ten</w:t>
            </w:r>
          </w:p>
        </w:tc>
        <w:tc>
          <w:tcPr>
            <w:tcW w:w="3192" w:type="dxa"/>
            <w:vAlign w:val="center"/>
          </w:tcPr>
          <w:p w:rsidR="00C55C42" w:rsidRDefault="00C55C42" w:rsidP="003C4D26">
            <w:r>
              <w:t>Varchar(50)</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Noidung</w:t>
            </w:r>
          </w:p>
        </w:tc>
        <w:tc>
          <w:tcPr>
            <w:tcW w:w="3192" w:type="dxa"/>
            <w:vAlign w:val="center"/>
          </w:tcPr>
          <w:p w:rsidR="00C55C42" w:rsidRDefault="00C55C42" w:rsidP="003C4D26">
            <w:r>
              <w:t xml:space="preserve">Text </w:t>
            </w:r>
          </w:p>
        </w:tc>
        <w:tc>
          <w:tcPr>
            <w:tcW w:w="3192" w:type="dxa"/>
            <w:vAlign w:val="center"/>
          </w:tcPr>
          <w:p w:rsidR="00C55C42" w:rsidRDefault="00C55C42" w:rsidP="003C4D26">
            <w:r>
              <w:t>Not null</w:t>
            </w:r>
          </w:p>
        </w:tc>
      </w:tr>
      <w:tr w:rsidR="00C55C42" w:rsidTr="003C4D26">
        <w:trPr>
          <w:trHeight w:val="432"/>
        </w:trPr>
        <w:tc>
          <w:tcPr>
            <w:tcW w:w="3192" w:type="dxa"/>
            <w:vAlign w:val="center"/>
          </w:tcPr>
          <w:p w:rsidR="00C55C42" w:rsidRDefault="00C55C42" w:rsidP="003C4D26">
            <w:r>
              <w:t>Link</w:t>
            </w:r>
          </w:p>
        </w:tc>
        <w:tc>
          <w:tcPr>
            <w:tcW w:w="3192" w:type="dxa"/>
            <w:vAlign w:val="center"/>
          </w:tcPr>
          <w:p w:rsidR="00C55C42" w:rsidRDefault="00C55C42" w:rsidP="003C4D26">
            <w:r>
              <w:t>Varchar(100)</w:t>
            </w:r>
          </w:p>
        </w:tc>
        <w:tc>
          <w:tcPr>
            <w:tcW w:w="3192" w:type="dxa"/>
            <w:vAlign w:val="center"/>
          </w:tcPr>
          <w:p w:rsidR="00C55C42" w:rsidRDefault="00C55C42" w:rsidP="003C4D26">
            <w:r>
              <w:t>Not null</w:t>
            </w:r>
          </w:p>
        </w:tc>
      </w:tr>
    </w:tbl>
    <w:p w:rsidR="00C55C42" w:rsidRDefault="00C55C42" w:rsidP="00C55C42"/>
    <w:p w:rsidR="00C55C42" w:rsidRDefault="00C55C42" w:rsidP="00C55C42">
      <w:pPr>
        <w:ind w:left="360"/>
      </w:pPr>
    </w:p>
    <w:p w:rsidR="00C55C42" w:rsidRDefault="008D3DA3" w:rsidP="008D3DA3">
      <w:pPr>
        <w:pStyle w:val="A3"/>
      </w:pPr>
      <w:r>
        <w:t>Bảng nhà tuyển dụng(tb_nhatd)</w:t>
      </w:r>
    </w:p>
    <w:p w:rsidR="008D3DA3" w:rsidRDefault="008D3DA3" w:rsidP="008D3DA3"/>
    <w:tbl>
      <w:tblPr>
        <w:tblStyle w:val="TableGrid"/>
        <w:tblW w:w="0" w:type="auto"/>
        <w:tblLook w:val="04A0" w:firstRow="1" w:lastRow="0" w:firstColumn="1" w:lastColumn="0" w:noHBand="0" w:noVBand="1"/>
      </w:tblPr>
      <w:tblGrid>
        <w:gridCol w:w="3192"/>
        <w:gridCol w:w="3192"/>
        <w:gridCol w:w="3192"/>
      </w:tblGrid>
      <w:tr w:rsidR="008D3DA3" w:rsidRPr="000A4C70" w:rsidTr="003C4D26">
        <w:trPr>
          <w:trHeight w:val="432"/>
        </w:trPr>
        <w:tc>
          <w:tcPr>
            <w:tcW w:w="3192" w:type="dxa"/>
            <w:shd w:val="clear" w:color="auto" w:fill="DDD9C3" w:themeFill="background2" w:themeFillShade="E6"/>
            <w:vAlign w:val="center"/>
          </w:tcPr>
          <w:p w:rsidR="008D3DA3" w:rsidRPr="000A4C70" w:rsidRDefault="008D3DA3" w:rsidP="003C4D26">
            <w:pPr>
              <w:rPr>
                <w:b/>
              </w:rPr>
            </w:pPr>
            <w:r w:rsidRPr="000A4C70">
              <w:rPr>
                <w:b/>
              </w:rPr>
              <w:t>Field_Name</w:t>
            </w:r>
          </w:p>
        </w:tc>
        <w:tc>
          <w:tcPr>
            <w:tcW w:w="3192" w:type="dxa"/>
            <w:shd w:val="clear" w:color="auto" w:fill="DDD9C3" w:themeFill="background2" w:themeFillShade="E6"/>
            <w:vAlign w:val="center"/>
          </w:tcPr>
          <w:p w:rsidR="008D3DA3" w:rsidRPr="000A4C70" w:rsidRDefault="008D3DA3" w:rsidP="003C4D26">
            <w:pPr>
              <w:rPr>
                <w:b/>
              </w:rPr>
            </w:pPr>
            <w:r w:rsidRPr="000A4C70">
              <w:rPr>
                <w:b/>
              </w:rPr>
              <w:t>Data Type</w:t>
            </w:r>
          </w:p>
        </w:tc>
        <w:tc>
          <w:tcPr>
            <w:tcW w:w="3192" w:type="dxa"/>
            <w:shd w:val="clear" w:color="auto" w:fill="DDD9C3" w:themeFill="background2" w:themeFillShade="E6"/>
            <w:vAlign w:val="center"/>
          </w:tcPr>
          <w:p w:rsidR="008D3DA3" w:rsidRPr="000A4C70" w:rsidRDefault="008D3DA3" w:rsidP="003C4D26">
            <w:pPr>
              <w:rPr>
                <w:b/>
              </w:rPr>
            </w:pPr>
            <w:r w:rsidRPr="000A4C70">
              <w:rPr>
                <w:b/>
              </w:rPr>
              <w:t>Constraint</w:t>
            </w:r>
          </w:p>
        </w:tc>
      </w:tr>
      <w:tr w:rsidR="008D3DA3" w:rsidTr="003C4D26">
        <w:trPr>
          <w:trHeight w:val="432"/>
        </w:trPr>
        <w:tc>
          <w:tcPr>
            <w:tcW w:w="3192" w:type="dxa"/>
            <w:vAlign w:val="center"/>
          </w:tcPr>
          <w:p w:rsidR="008D3DA3" w:rsidRDefault="008D3DA3" w:rsidP="003C4D26">
            <w:r>
              <w:t>Id_nhatd</w:t>
            </w:r>
          </w:p>
        </w:tc>
        <w:tc>
          <w:tcPr>
            <w:tcW w:w="3192" w:type="dxa"/>
            <w:vAlign w:val="center"/>
          </w:tcPr>
          <w:p w:rsidR="008D3DA3" w:rsidRDefault="008D3DA3" w:rsidP="003C4D26">
            <w:r>
              <w:t>Int(10)</w:t>
            </w:r>
          </w:p>
        </w:tc>
        <w:tc>
          <w:tcPr>
            <w:tcW w:w="3192" w:type="dxa"/>
            <w:vAlign w:val="center"/>
          </w:tcPr>
          <w:p w:rsidR="008D3DA3" w:rsidRDefault="008D3DA3" w:rsidP="003C4D26">
            <w:r>
              <w:t>Primary_key,auto_increment</w:t>
            </w:r>
          </w:p>
        </w:tc>
      </w:tr>
      <w:tr w:rsidR="008D3DA3" w:rsidTr="003C4D26">
        <w:trPr>
          <w:trHeight w:val="432"/>
        </w:trPr>
        <w:tc>
          <w:tcPr>
            <w:tcW w:w="3192" w:type="dxa"/>
            <w:vAlign w:val="center"/>
          </w:tcPr>
          <w:p w:rsidR="008D3DA3" w:rsidRDefault="008D3DA3" w:rsidP="003C4D26">
            <w:r>
              <w:t>Ten</w:t>
            </w:r>
          </w:p>
        </w:tc>
        <w:tc>
          <w:tcPr>
            <w:tcW w:w="3192" w:type="dxa"/>
            <w:vAlign w:val="center"/>
          </w:tcPr>
          <w:p w:rsidR="008D3DA3" w:rsidRDefault="008D3DA3" w:rsidP="003C4D26">
            <w:r>
              <w:t>Varchar(50)</w:t>
            </w:r>
          </w:p>
        </w:tc>
        <w:tc>
          <w:tcPr>
            <w:tcW w:w="3192" w:type="dxa"/>
            <w:vAlign w:val="center"/>
          </w:tcPr>
          <w:p w:rsidR="008D3DA3" w:rsidRDefault="008D3DA3" w:rsidP="003C4D26">
            <w:r>
              <w:t>Not null</w:t>
            </w:r>
          </w:p>
        </w:tc>
      </w:tr>
      <w:tr w:rsidR="008D3DA3" w:rsidTr="003C4D26">
        <w:trPr>
          <w:trHeight w:val="432"/>
        </w:trPr>
        <w:tc>
          <w:tcPr>
            <w:tcW w:w="3192" w:type="dxa"/>
            <w:vAlign w:val="center"/>
          </w:tcPr>
          <w:p w:rsidR="008D3DA3" w:rsidRDefault="008D3DA3" w:rsidP="003C4D26">
            <w:r>
              <w:t>Mota</w:t>
            </w:r>
          </w:p>
        </w:tc>
        <w:tc>
          <w:tcPr>
            <w:tcW w:w="3192" w:type="dxa"/>
            <w:vAlign w:val="center"/>
          </w:tcPr>
          <w:p w:rsidR="008D3DA3" w:rsidRDefault="008D3DA3" w:rsidP="003C4D26">
            <w:r>
              <w:t xml:space="preserve">Text </w:t>
            </w:r>
          </w:p>
        </w:tc>
        <w:tc>
          <w:tcPr>
            <w:tcW w:w="3192" w:type="dxa"/>
            <w:vAlign w:val="center"/>
          </w:tcPr>
          <w:p w:rsidR="008D3DA3" w:rsidRDefault="008D3DA3" w:rsidP="003C4D26">
            <w:r>
              <w:t>Not null</w:t>
            </w:r>
            <w:r w:rsidR="007A1DE0">
              <w:t>s</w:t>
            </w:r>
          </w:p>
        </w:tc>
      </w:tr>
      <w:tr w:rsidR="008D3DA3" w:rsidTr="003C4D26">
        <w:trPr>
          <w:trHeight w:val="432"/>
        </w:trPr>
        <w:tc>
          <w:tcPr>
            <w:tcW w:w="3192" w:type="dxa"/>
            <w:vAlign w:val="center"/>
          </w:tcPr>
          <w:p w:rsidR="008D3DA3" w:rsidRDefault="008D3DA3" w:rsidP="003C4D26">
            <w:r>
              <w:t>Link</w:t>
            </w:r>
          </w:p>
        </w:tc>
        <w:tc>
          <w:tcPr>
            <w:tcW w:w="3192" w:type="dxa"/>
            <w:vAlign w:val="center"/>
          </w:tcPr>
          <w:p w:rsidR="008D3DA3" w:rsidRDefault="008D3DA3" w:rsidP="003C4D26">
            <w:r>
              <w:t>Varchar(100)</w:t>
            </w:r>
          </w:p>
        </w:tc>
        <w:tc>
          <w:tcPr>
            <w:tcW w:w="3192" w:type="dxa"/>
            <w:vAlign w:val="center"/>
          </w:tcPr>
          <w:p w:rsidR="008D3DA3" w:rsidRDefault="008D3DA3" w:rsidP="003C4D26">
            <w:r>
              <w:t>Not null</w:t>
            </w:r>
          </w:p>
        </w:tc>
      </w:tr>
      <w:tr w:rsidR="00EF61AF" w:rsidTr="003C4D26">
        <w:trPr>
          <w:trHeight w:val="432"/>
        </w:trPr>
        <w:tc>
          <w:tcPr>
            <w:tcW w:w="3192" w:type="dxa"/>
            <w:vAlign w:val="center"/>
          </w:tcPr>
          <w:p w:rsidR="00EF61AF" w:rsidRDefault="00EF61AF" w:rsidP="003C4D26">
            <w:r>
              <w:t>Id_nganh</w:t>
            </w:r>
          </w:p>
        </w:tc>
        <w:tc>
          <w:tcPr>
            <w:tcW w:w="3192" w:type="dxa"/>
            <w:vAlign w:val="center"/>
          </w:tcPr>
          <w:p w:rsidR="00EF61AF" w:rsidRDefault="00EF61AF" w:rsidP="003C4D26">
            <w:r>
              <w:t>Int(3)</w:t>
            </w:r>
          </w:p>
        </w:tc>
        <w:tc>
          <w:tcPr>
            <w:tcW w:w="3192" w:type="dxa"/>
            <w:vAlign w:val="center"/>
          </w:tcPr>
          <w:p w:rsidR="00EF61AF" w:rsidRDefault="00EF61AF" w:rsidP="003C4D26">
            <w:r>
              <w:t>Not null</w:t>
            </w:r>
          </w:p>
        </w:tc>
      </w:tr>
    </w:tbl>
    <w:p w:rsidR="00C55C42" w:rsidRDefault="00C55C42" w:rsidP="00C55C42"/>
    <w:p w:rsidR="00C55C42" w:rsidRDefault="00D815CB" w:rsidP="00D815CB">
      <w:pPr>
        <w:pStyle w:val="A3"/>
      </w:pPr>
      <w:r>
        <w:t xml:space="preserve"> Bảng bài viết –ngành (tb_bv_n)</w:t>
      </w:r>
    </w:p>
    <w:tbl>
      <w:tblPr>
        <w:tblStyle w:val="TableGrid"/>
        <w:tblW w:w="0" w:type="auto"/>
        <w:tblLook w:val="04A0" w:firstRow="1" w:lastRow="0" w:firstColumn="1" w:lastColumn="0" w:noHBand="0" w:noVBand="1"/>
      </w:tblPr>
      <w:tblGrid>
        <w:gridCol w:w="3192"/>
        <w:gridCol w:w="3192"/>
        <w:gridCol w:w="3192"/>
      </w:tblGrid>
      <w:tr w:rsidR="00D815CB" w:rsidRPr="000A4C70" w:rsidTr="00AA7B13">
        <w:trPr>
          <w:trHeight w:val="432"/>
        </w:trPr>
        <w:tc>
          <w:tcPr>
            <w:tcW w:w="3192" w:type="dxa"/>
            <w:shd w:val="clear" w:color="auto" w:fill="DDD9C3" w:themeFill="background2" w:themeFillShade="E6"/>
            <w:vAlign w:val="center"/>
          </w:tcPr>
          <w:p w:rsidR="00D815CB" w:rsidRPr="000A4C70" w:rsidRDefault="00D815CB" w:rsidP="00AA7B13">
            <w:pPr>
              <w:rPr>
                <w:b/>
              </w:rPr>
            </w:pPr>
            <w:r w:rsidRPr="000A4C70">
              <w:rPr>
                <w:b/>
              </w:rPr>
              <w:t>Field_Name</w:t>
            </w:r>
          </w:p>
        </w:tc>
        <w:tc>
          <w:tcPr>
            <w:tcW w:w="3192" w:type="dxa"/>
            <w:shd w:val="clear" w:color="auto" w:fill="DDD9C3" w:themeFill="background2" w:themeFillShade="E6"/>
            <w:vAlign w:val="center"/>
          </w:tcPr>
          <w:p w:rsidR="00D815CB" w:rsidRPr="000A4C70" w:rsidRDefault="00D815CB" w:rsidP="00AA7B13">
            <w:pPr>
              <w:rPr>
                <w:b/>
              </w:rPr>
            </w:pPr>
            <w:r w:rsidRPr="000A4C70">
              <w:rPr>
                <w:b/>
              </w:rPr>
              <w:t>Data Type</w:t>
            </w:r>
          </w:p>
        </w:tc>
        <w:tc>
          <w:tcPr>
            <w:tcW w:w="3192" w:type="dxa"/>
            <w:shd w:val="clear" w:color="auto" w:fill="DDD9C3" w:themeFill="background2" w:themeFillShade="E6"/>
            <w:vAlign w:val="center"/>
          </w:tcPr>
          <w:p w:rsidR="00D815CB" w:rsidRPr="000A4C70" w:rsidRDefault="00D815CB" w:rsidP="00AA7B13">
            <w:pPr>
              <w:rPr>
                <w:b/>
              </w:rPr>
            </w:pPr>
            <w:r w:rsidRPr="000A4C70">
              <w:rPr>
                <w:b/>
              </w:rPr>
              <w:t>Constraint</w:t>
            </w:r>
          </w:p>
        </w:tc>
      </w:tr>
      <w:tr w:rsidR="00D815CB" w:rsidTr="00AA7B13">
        <w:trPr>
          <w:trHeight w:val="432"/>
        </w:trPr>
        <w:tc>
          <w:tcPr>
            <w:tcW w:w="3192" w:type="dxa"/>
            <w:vAlign w:val="center"/>
          </w:tcPr>
          <w:p w:rsidR="00D815CB" w:rsidRDefault="00D815CB" w:rsidP="00AA7B13">
            <w:r>
              <w:t>Id</w:t>
            </w:r>
          </w:p>
        </w:tc>
        <w:tc>
          <w:tcPr>
            <w:tcW w:w="3192" w:type="dxa"/>
            <w:vAlign w:val="center"/>
          </w:tcPr>
          <w:p w:rsidR="00D815CB" w:rsidRDefault="00D815CB" w:rsidP="00AA7B13">
            <w:r>
              <w:t>Int(10)</w:t>
            </w:r>
          </w:p>
        </w:tc>
        <w:tc>
          <w:tcPr>
            <w:tcW w:w="3192" w:type="dxa"/>
            <w:vAlign w:val="center"/>
          </w:tcPr>
          <w:p w:rsidR="00D815CB" w:rsidRDefault="00D815CB" w:rsidP="00AA7B13">
            <w:r>
              <w:t>Primary_key,auto_increment</w:t>
            </w:r>
          </w:p>
        </w:tc>
      </w:tr>
      <w:tr w:rsidR="00D815CB" w:rsidTr="00AA7B13">
        <w:trPr>
          <w:trHeight w:val="432"/>
        </w:trPr>
        <w:tc>
          <w:tcPr>
            <w:tcW w:w="3192" w:type="dxa"/>
            <w:vAlign w:val="center"/>
          </w:tcPr>
          <w:p w:rsidR="00D815CB" w:rsidRDefault="00D815CB" w:rsidP="00AA7B13">
            <w:r>
              <w:t>Id_nganh</w:t>
            </w:r>
          </w:p>
        </w:tc>
        <w:tc>
          <w:tcPr>
            <w:tcW w:w="3192" w:type="dxa"/>
            <w:vAlign w:val="center"/>
          </w:tcPr>
          <w:p w:rsidR="00D815CB" w:rsidRDefault="00D815CB" w:rsidP="00AA7B13">
            <w:r>
              <w:t>Int(3)</w:t>
            </w:r>
          </w:p>
        </w:tc>
        <w:tc>
          <w:tcPr>
            <w:tcW w:w="3192" w:type="dxa"/>
            <w:vAlign w:val="center"/>
          </w:tcPr>
          <w:p w:rsidR="00D815CB" w:rsidRDefault="00D815CB" w:rsidP="00AA7B13">
            <w:r>
              <w:t>Not null</w:t>
            </w:r>
          </w:p>
        </w:tc>
      </w:tr>
      <w:tr w:rsidR="00D815CB" w:rsidTr="00AA7B13">
        <w:trPr>
          <w:trHeight w:val="432"/>
        </w:trPr>
        <w:tc>
          <w:tcPr>
            <w:tcW w:w="3192" w:type="dxa"/>
            <w:vAlign w:val="center"/>
          </w:tcPr>
          <w:p w:rsidR="00D815CB" w:rsidRDefault="00D815CB" w:rsidP="00AA7B13">
            <w:r>
              <w:t>Id_baiviet</w:t>
            </w:r>
          </w:p>
        </w:tc>
        <w:tc>
          <w:tcPr>
            <w:tcW w:w="3192" w:type="dxa"/>
            <w:vAlign w:val="center"/>
          </w:tcPr>
          <w:p w:rsidR="00D815CB" w:rsidRDefault="00D815CB" w:rsidP="00AA7B13">
            <w:r>
              <w:t>Int(4)</w:t>
            </w:r>
          </w:p>
        </w:tc>
        <w:tc>
          <w:tcPr>
            <w:tcW w:w="3192" w:type="dxa"/>
            <w:vAlign w:val="center"/>
          </w:tcPr>
          <w:p w:rsidR="00D815CB" w:rsidRDefault="00D815CB" w:rsidP="00AA7B13">
            <w:r>
              <w:t>Not null</w:t>
            </w:r>
          </w:p>
        </w:tc>
      </w:tr>
    </w:tbl>
    <w:p w:rsidR="00D815CB" w:rsidRDefault="00D815CB" w:rsidP="00D815CB">
      <w:pPr>
        <w:pStyle w:val="A3"/>
      </w:pPr>
      <w:r>
        <w:t>Bảng thành viên – Ngành (tb_tv_n)</w:t>
      </w:r>
    </w:p>
    <w:tbl>
      <w:tblPr>
        <w:tblStyle w:val="TableGrid"/>
        <w:tblW w:w="0" w:type="auto"/>
        <w:tblLook w:val="04A0" w:firstRow="1" w:lastRow="0" w:firstColumn="1" w:lastColumn="0" w:noHBand="0" w:noVBand="1"/>
      </w:tblPr>
      <w:tblGrid>
        <w:gridCol w:w="3192"/>
        <w:gridCol w:w="3192"/>
        <w:gridCol w:w="3192"/>
      </w:tblGrid>
      <w:tr w:rsidR="00D815CB" w:rsidRPr="000A4C70" w:rsidTr="00AA7B13">
        <w:trPr>
          <w:trHeight w:val="432"/>
        </w:trPr>
        <w:tc>
          <w:tcPr>
            <w:tcW w:w="3192" w:type="dxa"/>
            <w:shd w:val="clear" w:color="auto" w:fill="DDD9C3" w:themeFill="background2" w:themeFillShade="E6"/>
            <w:vAlign w:val="center"/>
          </w:tcPr>
          <w:p w:rsidR="00D815CB" w:rsidRPr="000A4C70" w:rsidRDefault="00D815CB" w:rsidP="00AA7B13">
            <w:pPr>
              <w:rPr>
                <w:b/>
              </w:rPr>
            </w:pPr>
            <w:r w:rsidRPr="000A4C70">
              <w:rPr>
                <w:b/>
              </w:rPr>
              <w:t>Field_Name</w:t>
            </w:r>
          </w:p>
        </w:tc>
        <w:tc>
          <w:tcPr>
            <w:tcW w:w="3192" w:type="dxa"/>
            <w:shd w:val="clear" w:color="auto" w:fill="DDD9C3" w:themeFill="background2" w:themeFillShade="E6"/>
            <w:vAlign w:val="center"/>
          </w:tcPr>
          <w:p w:rsidR="00D815CB" w:rsidRPr="000A4C70" w:rsidRDefault="00D815CB" w:rsidP="00AA7B13">
            <w:pPr>
              <w:rPr>
                <w:b/>
              </w:rPr>
            </w:pPr>
            <w:r w:rsidRPr="000A4C70">
              <w:rPr>
                <w:b/>
              </w:rPr>
              <w:t>Data Type</w:t>
            </w:r>
          </w:p>
        </w:tc>
        <w:tc>
          <w:tcPr>
            <w:tcW w:w="3192" w:type="dxa"/>
            <w:shd w:val="clear" w:color="auto" w:fill="DDD9C3" w:themeFill="background2" w:themeFillShade="E6"/>
            <w:vAlign w:val="center"/>
          </w:tcPr>
          <w:p w:rsidR="00D815CB" w:rsidRPr="000A4C70" w:rsidRDefault="00D815CB" w:rsidP="00AA7B13">
            <w:pPr>
              <w:rPr>
                <w:b/>
              </w:rPr>
            </w:pPr>
            <w:r w:rsidRPr="000A4C70">
              <w:rPr>
                <w:b/>
              </w:rPr>
              <w:t>Constraint</w:t>
            </w:r>
          </w:p>
        </w:tc>
      </w:tr>
      <w:tr w:rsidR="00D815CB" w:rsidTr="00AA7B13">
        <w:trPr>
          <w:trHeight w:val="432"/>
        </w:trPr>
        <w:tc>
          <w:tcPr>
            <w:tcW w:w="3192" w:type="dxa"/>
            <w:vAlign w:val="center"/>
          </w:tcPr>
          <w:p w:rsidR="00D815CB" w:rsidRDefault="00D815CB" w:rsidP="00AA7B13">
            <w:r>
              <w:t>Id</w:t>
            </w:r>
          </w:p>
        </w:tc>
        <w:tc>
          <w:tcPr>
            <w:tcW w:w="3192" w:type="dxa"/>
            <w:vAlign w:val="center"/>
          </w:tcPr>
          <w:p w:rsidR="00D815CB" w:rsidRDefault="00D815CB" w:rsidP="00AA7B13">
            <w:r>
              <w:t>Int(10)</w:t>
            </w:r>
          </w:p>
        </w:tc>
        <w:tc>
          <w:tcPr>
            <w:tcW w:w="3192" w:type="dxa"/>
            <w:vAlign w:val="center"/>
          </w:tcPr>
          <w:p w:rsidR="00D815CB" w:rsidRDefault="00D815CB" w:rsidP="00AA7B13">
            <w:r>
              <w:t>Primary_key,auto_increment</w:t>
            </w:r>
          </w:p>
        </w:tc>
      </w:tr>
      <w:tr w:rsidR="00D815CB" w:rsidTr="00AA7B13">
        <w:trPr>
          <w:trHeight w:val="432"/>
        </w:trPr>
        <w:tc>
          <w:tcPr>
            <w:tcW w:w="3192" w:type="dxa"/>
            <w:vAlign w:val="center"/>
          </w:tcPr>
          <w:p w:rsidR="00D815CB" w:rsidRDefault="00D815CB" w:rsidP="00AA7B13">
            <w:r>
              <w:t>Id_nganh</w:t>
            </w:r>
          </w:p>
        </w:tc>
        <w:tc>
          <w:tcPr>
            <w:tcW w:w="3192" w:type="dxa"/>
            <w:vAlign w:val="center"/>
          </w:tcPr>
          <w:p w:rsidR="00D815CB" w:rsidRDefault="00D815CB" w:rsidP="00AA7B13">
            <w:r>
              <w:t>Int(3)</w:t>
            </w:r>
          </w:p>
        </w:tc>
        <w:tc>
          <w:tcPr>
            <w:tcW w:w="3192" w:type="dxa"/>
            <w:vAlign w:val="center"/>
          </w:tcPr>
          <w:p w:rsidR="00D815CB" w:rsidRDefault="00D815CB" w:rsidP="00AA7B13">
            <w:r>
              <w:t>Not null</w:t>
            </w:r>
          </w:p>
        </w:tc>
      </w:tr>
      <w:tr w:rsidR="00D815CB" w:rsidTr="00AA7B13">
        <w:trPr>
          <w:trHeight w:val="432"/>
        </w:trPr>
        <w:tc>
          <w:tcPr>
            <w:tcW w:w="3192" w:type="dxa"/>
            <w:vAlign w:val="center"/>
          </w:tcPr>
          <w:p w:rsidR="00D815CB" w:rsidRDefault="00D815CB" w:rsidP="00AA7B13">
            <w:r>
              <w:t>Id_thanhvien</w:t>
            </w:r>
          </w:p>
        </w:tc>
        <w:tc>
          <w:tcPr>
            <w:tcW w:w="3192" w:type="dxa"/>
            <w:vAlign w:val="center"/>
          </w:tcPr>
          <w:p w:rsidR="00D815CB" w:rsidRDefault="00D815CB" w:rsidP="00AA7B13">
            <w:r>
              <w:t>Int(4)</w:t>
            </w:r>
          </w:p>
        </w:tc>
        <w:tc>
          <w:tcPr>
            <w:tcW w:w="3192" w:type="dxa"/>
            <w:vAlign w:val="center"/>
          </w:tcPr>
          <w:p w:rsidR="00D815CB" w:rsidRDefault="00D815CB" w:rsidP="00AA7B13">
            <w:r>
              <w:t>Not null</w:t>
            </w:r>
          </w:p>
        </w:tc>
      </w:tr>
    </w:tbl>
    <w:p w:rsidR="00D815CB" w:rsidRDefault="00D815CB" w:rsidP="00D815CB"/>
    <w:p w:rsidR="00C55C42" w:rsidRDefault="00C55C42" w:rsidP="00C55C42">
      <w:pPr>
        <w:pStyle w:val="A2"/>
      </w:pPr>
      <w:r>
        <w:t xml:space="preserve">Quan hệ các bảng </w:t>
      </w:r>
    </w:p>
    <w:p w:rsidR="00955607" w:rsidRPr="007A1DE0" w:rsidRDefault="00955607" w:rsidP="007A1DE0">
      <w:pPr>
        <w:pStyle w:val="ListParagraph"/>
        <w:numPr>
          <w:ilvl w:val="0"/>
          <w:numId w:val="20"/>
        </w:numPr>
        <w:rPr>
          <w:sz w:val="24"/>
          <w:szCs w:val="24"/>
        </w:rPr>
      </w:pPr>
      <w:r>
        <w:rPr>
          <w:sz w:val="24"/>
          <w:szCs w:val="24"/>
        </w:rPr>
        <w:t>Tb_tk – Tb_loaitk : n – 1</w:t>
      </w:r>
    </w:p>
    <w:p w:rsidR="003C4D26" w:rsidRDefault="003C4D26" w:rsidP="00955607">
      <w:pPr>
        <w:pStyle w:val="ListParagraph"/>
        <w:numPr>
          <w:ilvl w:val="0"/>
          <w:numId w:val="20"/>
        </w:numPr>
        <w:rPr>
          <w:sz w:val="24"/>
          <w:szCs w:val="24"/>
        </w:rPr>
      </w:pPr>
      <w:r>
        <w:rPr>
          <w:sz w:val="24"/>
          <w:szCs w:val="24"/>
        </w:rPr>
        <w:t>Tb_nganh –</w:t>
      </w:r>
      <w:r w:rsidR="00D874CE">
        <w:rPr>
          <w:sz w:val="24"/>
          <w:szCs w:val="24"/>
        </w:rPr>
        <w:t xml:space="preserve"> Tb_baituyen</w:t>
      </w:r>
      <w:r>
        <w:rPr>
          <w:sz w:val="24"/>
          <w:szCs w:val="24"/>
        </w:rPr>
        <w:t xml:space="preserve"> : 1-n</w:t>
      </w:r>
    </w:p>
    <w:p w:rsidR="003C4D26" w:rsidRDefault="00D874CE" w:rsidP="00955607">
      <w:pPr>
        <w:pStyle w:val="ListParagraph"/>
        <w:numPr>
          <w:ilvl w:val="0"/>
          <w:numId w:val="20"/>
        </w:numPr>
        <w:rPr>
          <w:sz w:val="24"/>
          <w:szCs w:val="24"/>
        </w:rPr>
      </w:pPr>
      <w:r>
        <w:rPr>
          <w:sz w:val="24"/>
          <w:szCs w:val="24"/>
        </w:rPr>
        <w:t>Tb_thanhpho – Tb_baituyen :  1-n</w:t>
      </w:r>
    </w:p>
    <w:p w:rsidR="007A1DE0" w:rsidRDefault="007A1DE0" w:rsidP="00955607">
      <w:pPr>
        <w:pStyle w:val="ListParagraph"/>
        <w:numPr>
          <w:ilvl w:val="0"/>
          <w:numId w:val="20"/>
        </w:numPr>
        <w:rPr>
          <w:sz w:val="24"/>
          <w:szCs w:val="24"/>
        </w:rPr>
      </w:pPr>
      <w:r>
        <w:rPr>
          <w:sz w:val="24"/>
          <w:szCs w:val="24"/>
        </w:rPr>
        <w:t>Tb_nhatd – Tb_baituyen : 1-n</w:t>
      </w:r>
    </w:p>
    <w:p w:rsidR="007A1DE0" w:rsidRDefault="007A1DE0" w:rsidP="00955607">
      <w:pPr>
        <w:pStyle w:val="ListParagraph"/>
        <w:numPr>
          <w:ilvl w:val="0"/>
          <w:numId w:val="20"/>
        </w:numPr>
        <w:rPr>
          <w:sz w:val="24"/>
          <w:szCs w:val="24"/>
        </w:rPr>
      </w:pPr>
      <w:r>
        <w:rPr>
          <w:sz w:val="24"/>
          <w:szCs w:val="24"/>
        </w:rPr>
        <w:t>Tb_baiviet – Tb_</w:t>
      </w:r>
      <w:r w:rsidR="00D815CB">
        <w:rPr>
          <w:sz w:val="24"/>
          <w:szCs w:val="24"/>
        </w:rPr>
        <w:t>nganh: n-n</w:t>
      </w:r>
    </w:p>
    <w:p w:rsidR="00D815CB" w:rsidRDefault="00D815CB" w:rsidP="00955607">
      <w:pPr>
        <w:pStyle w:val="ListParagraph"/>
        <w:numPr>
          <w:ilvl w:val="0"/>
          <w:numId w:val="20"/>
        </w:numPr>
        <w:rPr>
          <w:sz w:val="24"/>
          <w:szCs w:val="24"/>
        </w:rPr>
      </w:pPr>
      <w:r>
        <w:rPr>
          <w:sz w:val="24"/>
          <w:szCs w:val="24"/>
        </w:rPr>
        <w:t>Tb_thanhvien – Tb_thanhpho : n-1</w:t>
      </w:r>
    </w:p>
    <w:p w:rsidR="00D815CB" w:rsidRDefault="00D815CB" w:rsidP="00955607">
      <w:pPr>
        <w:pStyle w:val="ListParagraph"/>
        <w:numPr>
          <w:ilvl w:val="0"/>
          <w:numId w:val="20"/>
        </w:numPr>
        <w:rPr>
          <w:sz w:val="24"/>
          <w:szCs w:val="24"/>
        </w:rPr>
      </w:pPr>
      <w:r>
        <w:rPr>
          <w:sz w:val="24"/>
          <w:szCs w:val="24"/>
        </w:rPr>
        <w:t>Tb_thanhvien – Tb_nganh : n-n</w:t>
      </w:r>
    </w:p>
    <w:p w:rsidR="00D815CB" w:rsidRDefault="00EF61AF" w:rsidP="00955607">
      <w:pPr>
        <w:pStyle w:val="ListParagraph"/>
        <w:numPr>
          <w:ilvl w:val="0"/>
          <w:numId w:val="20"/>
        </w:numPr>
        <w:rPr>
          <w:sz w:val="24"/>
          <w:szCs w:val="24"/>
        </w:rPr>
      </w:pPr>
      <w:r>
        <w:rPr>
          <w:sz w:val="24"/>
          <w:szCs w:val="24"/>
        </w:rPr>
        <w:t>Tb_nhatd – Tb_nganh : n-n</w:t>
      </w:r>
    </w:p>
    <w:p w:rsidR="00D815CB" w:rsidRDefault="00D815CB" w:rsidP="00D815CB">
      <w:pPr>
        <w:pStyle w:val="ListParagraph"/>
        <w:rPr>
          <w:sz w:val="24"/>
          <w:szCs w:val="24"/>
        </w:rPr>
      </w:pPr>
    </w:p>
    <w:p w:rsidR="004F71F4" w:rsidRDefault="004F71F4" w:rsidP="00940212">
      <w:pPr>
        <w:pStyle w:val="A1"/>
      </w:pPr>
      <w:bookmarkStart w:id="16" w:name="_Toc535782667"/>
      <w:bookmarkStart w:id="17" w:name="_GoBack"/>
      <w:bookmarkEnd w:id="17"/>
      <w:r>
        <w:t>BẢNG PHÂN CÔNG CÔNG VIỆC</w:t>
      </w:r>
      <w:bookmarkEnd w:id="16"/>
    </w:p>
    <w:p w:rsidR="004F71F4" w:rsidRPr="004F71F4" w:rsidRDefault="004F71F4" w:rsidP="00940212">
      <w:pPr>
        <w:pStyle w:val="A1"/>
      </w:pPr>
      <w:bookmarkStart w:id="18" w:name="_Toc535782668"/>
      <w:r>
        <w:t>KẾT QUẢ, ĐÁNH GIÁ</w:t>
      </w:r>
      <w:bookmarkEnd w:id="18"/>
    </w:p>
    <w:sectPr w:rsidR="004F71F4" w:rsidRPr="004F71F4" w:rsidSect="00905440">
      <w:headerReference w:type="default" r:id="rId9"/>
      <w:footerReference w:type="default" r:id="rId10"/>
      <w:pgSz w:w="12240" w:h="15840"/>
      <w:pgMar w:top="1440" w:right="1440" w:bottom="1440" w:left="1440" w:header="864"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8D8" w:rsidRDefault="00A718D8" w:rsidP="00905440">
      <w:r>
        <w:separator/>
      </w:r>
    </w:p>
  </w:endnote>
  <w:endnote w:type="continuationSeparator" w:id="0">
    <w:p w:rsidR="00A718D8" w:rsidRDefault="00A718D8" w:rsidP="00905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67382"/>
      <w:docPartObj>
        <w:docPartGallery w:val="Page Numbers (Bottom of Page)"/>
        <w:docPartUnique/>
      </w:docPartObj>
    </w:sdtPr>
    <w:sdtEndPr>
      <w:rPr>
        <w:color w:val="808080" w:themeColor="background1" w:themeShade="80"/>
        <w:spacing w:val="60"/>
      </w:rPr>
    </w:sdtEndPr>
    <w:sdtContent>
      <w:p w:rsidR="003C4D26" w:rsidRPr="00905440" w:rsidRDefault="003C4D26">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552D6D" w:rsidRPr="00552D6D">
          <w:rPr>
            <w:b/>
            <w:bCs/>
            <w:noProof/>
          </w:rPr>
          <w:t>11</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Tìm việc làm</w:t>
        </w:r>
      </w:p>
    </w:sdtContent>
  </w:sdt>
  <w:p w:rsidR="003C4D26" w:rsidRDefault="003C4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8D8" w:rsidRDefault="00A718D8" w:rsidP="00905440">
      <w:r>
        <w:separator/>
      </w:r>
    </w:p>
  </w:footnote>
  <w:footnote w:type="continuationSeparator" w:id="0">
    <w:p w:rsidR="00A718D8" w:rsidRDefault="00A718D8" w:rsidP="00905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4788"/>
      <w:gridCol w:w="4788"/>
    </w:tblGrid>
    <w:tr w:rsidR="003C4D26" w:rsidTr="00905440">
      <w:tc>
        <w:tcPr>
          <w:tcW w:w="4788" w:type="dxa"/>
        </w:tcPr>
        <w:p w:rsidR="003C4D26" w:rsidRPr="00905440" w:rsidRDefault="003C4D26">
          <w:pPr>
            <w:pStyle w:val="Header"/>
            <w:rPr>
              <w:b/>
              <w:sz w:val="24"/>
              <w:szCs w:val="24"/>
            </w:rPr>
          </w:pPr>
          <w:r w:rsidRPr="00905440">
            <w:rPr>
              <w:b/>
              <w:sz w:val="24"/>
              <w:szCs w:val="24"/>
            </w:rPr>
            <w:t>PHP0818E – Thầy Thọ</w:t>
          </w:r>
        </w:p>
      </w:tc>
      <w:tc>
        <w:tcPr>
          <w:tcW w:w="4788" w:type="dxa"/>
          <w:vAlign w:val="center"/>
        </w:tcPr>
        <w:p w:rsidR="003C4D26" w:rsidRPr="00905440" w:rsidRDefault="003C4D26" w:rsidP="00905440">
          <w:pPr>
            <w:pStyle w:val="Header"/>
            <w:jc w:val="right"/>
            <w:rPr>
              <w:sz w:val="24"/>
              <w:szCs w:val="24"/>
            </w:rPr>
          </w:pPr>
          <w:r w:rsidRPr="00905440">
            <w:rPr>
              <w:sz w:val="24"/>
              <w:szCs w:val="24"/>
            </w:rPr>
            <w:t>GROUP 1</w:t>
          </w:r>
        </w:p>
      </w:tc>
    </w:tr>
  </w:tbl>
  <w:p w:rsidR="003C4D26" w:rsidRDefault="003C4D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6886"/>
    <w:multiLevelType w:val="multilevel"/>
    <w:tmpl w:val="714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4EE"/>
    <w:multiLevelType w:val="multilevel"/>
    <w:tmpl w:val="A72E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D2689"/>
    <w:multiLevelType w:val="hybridMultilevel"/>
    <w:tmpl w:val="DA70B3C0"/>
    <w:lvl w:ilvl="0" w:tplc="87B0E20E">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96A2CED"/>
    <w:multiLevelType w:val="hybridMultilevel"/>
    <w:tmpl w:val="D332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73164"/>
    <w:multiLevelType w:val="multilevel"/>
    <w:tmpl w:val="181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A2A4E"/>
    <w:multiLevelType w:val="hybridMultilevel"/>
    <w:tmpl w:val="9B4E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C318A"/>
    <w:multiLevelType w:val="multilevel"/>
    <w:tmpl w:val="5B6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2F4A"/>
    <w:multiLevelType w:val="multilevel"/>
    <w:tmpl w:val="B07C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5B1DE0"/>
    <w:multiLevelType w:val="hybridMultilevel"/>
    <w:tmpl w:val="8B2C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736DC"/>
    <w:multiLevelType w:val="multilevel"/>
    <w:tmpl w:val="CD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E830F8"/>
    <w:multiLevelType w:val="multilevel"/>
    <w:tmpl w:val="A942C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57750F"/>
    <w:multiLevelType w:val="multilevel"/>
    <w:tmpl w:val="558A1E7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50687626"/>
    <w:multiLevelType w:val="hybridMultilevel"/>
    <w:tmpl w:val="B7D84EE4"/>
    <w:lvl w:ilvl="0" w:tplc="17CE78E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018F0"/>
    <w:multiLevelType w:val="hybridMultilevel"/>
    <w:tmpl w:val="B46C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45348A"/>
    <w:multiLevelType w:val="multilevel"/>
    <w:tmpl w:val="3CB2C138"/>
    <w:lvl w:ilvl="0">
      <w:start w:val="1"/>
      <w:numFmt w:val="upperRoman"/>
      <w:pStyle w:val="A1"/>
      <w:lvlText w:val="%1."/>
      <w:lvlJc w:val="left"/>
      <w:pPr>
        <w:ind w:left="360" w:hanging="360"/>
      </w:pPr>
      <w:rPr>
        <w:rFonts w:hint="default"/>
      </w:rPr>
    </w:lvl>
    <w:lvl w:ilvl="1">
      <w:start w:val="1"/>
      <w:numFmt w:val="decimal"/>
      <w:pStyle w:val="A2"/>
      <w:lvlText w:val="%2."/>
      <w:lvlJc w:val="left"/>
      <w:pPr>
        <w:ind w:left="0" w:firstLine="360"/>
      </w:pPr>
      <w:rPr>
        <w:rFonts w:hint="default"/>
      </w:rPr>
    </w:lvl>
    <w:lvl w:ilvl="2">
      <w:start w:val="1"/>
      <w:numFmt w:val="decimal"/>
      <w:lvlRestart w:val="1"/>
      <w:pStyle w:val="A3"/>
      <w:lvlText w:val="%2.%3."/>
      <w:lvlJc w:val="left"/>
      <w:pPr>
        <w:tabs>
          <w:tab w:val="num" w:pos="1440"/>
        </w:tabs>
        <w:ind w:left="1224" w:hanging="504"/>
      </w:pPr>
      <w:rPr>
        <w:rFonts w:hint="default"/>
      </w:rPr>
    </w:lvl>
    <w:lvl w:ilvl="3">
      <w:start w:val="1"/>
      <w:numFmt w:val="none"/>
      <w:lvlText w:val="%1.%2.%3.%4."/>
      <w:lvlJc w:val="left"/>
      <w:pPr>
        <w:tabs>
          <w:tab w:val="num" w:pos="2160"/>
        </w:tabs>
        <w:ind w:left="1728" w:hanging="648"/>
      </w:pPr>
      <w:rPr>
        <w:rFonts w:hint="default"/>
      </w:rPr>
    </w:lvl>
    <w:lvl w:ilvl="4">
      <w:start w:val="1"/>
      <w:numFmt w:val="none"/>
      <w:lvlText w:val="%1.%2.%3.%4.%5."/>
      <w:lvlJc w:val="left"/>
      <w:pPr>
        <w:tabs>
          <w:tab w:val="num" w:pos="2880"/>
        </w:tabs>
        <w:ind w:left="2232" w:hanging="792"/>
      </w:pPr>
      <w:rPr>
        <w:rFonts w:hint="default"/>
      </w:rPr>
    </w:lvl>
    <w:lvl w:ilvl="5">
      <w:start w:val="1"/>
      <w:numFmt w:val="none"/>
      <w:lvlText w:val="%1.%2.%3.%4.%5.%6."/>
      <w:lvlJc w:val="left"/>
      <w:pPr>
        <w:tabs>
          <w:tab w:val="num" w:pos="3240"/>
        </w:tabs>
        <w:ind w:left="2736" w:hanging="936"/>
      </w:pPr>
      <w:rPr>
        <w:rFonts w:hint="default"/>
      </w:rPr>
    </w:lvl>
    <w:lvl w:ilvl="6">
      <w:start w:val="1"/>
      <w:numFmt w:val="none"/>
      <w:lvlText w:val="%1.%2.%3.%4.%5.%6.%7."/>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15">
    <w:nsid w:val="59402496"/>
    <w:multiLevelType w:val="multilevel"/>
    <w:tmpl w:val="A28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C3DDE"/>
    <w:multiLevelType w:val="hybridMultilevel"/>
    <w:tmpl w:val="741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40678"/>
    <w:multiLevelType w:val="multilevel"/>
    <w:tmpl w:val="C508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0B70B2"/>
    <w:multiLevelType w:val="multilevel"/>
    <w:tmpl w:val="3C5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4C50BF"/>
    <w:multiLevelType w:val="multilevel"/>
    <w:tmpl w:val="FA0A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6"/>
  </w:num>
  <w:num w:numId="5">
    <w:abstractNumId w:val="4"/>
  </w:num>
  <w:num w:numId="6">
    <w:abstractNumId w:val="19"/>
  </w:num>
  <w:num w:numId="7">
    <w:abstractNumId w:val="18"/>
  </w:num>
  <w:num w:numId="8">
    <w:abstractNumId w:val="7"/>
  </w:num>
  <w:num w:numId="9">
    <w:abstractNumId w:val="9"/>
  </w:num>
  <w:num w:numId="10">
    <w:abstractNumId w:val="17"/>
  </w:num>
  <w:num w:numId="11">
    <w:abstractNumId w:val="0"/>
  </w:num>
  <w:num w:numId="12">
    <w:abstractNumId w:val="15"/>
  </w:num>
  <w:num w:numId="13">
    <w:abstractNumId w:val="12"/>
  </w:num>
  <w:num w:numId="14">
    <w:abstractNumId w:val="5"/>
  </w:num>
  <w:num w:numId="15">
    <w:abstractNumId w:val="11"/>
  </w:num>
  <w:num w:numId="16">
    <w:abstractNumId w:val="3"/>
  </w:num>
  <w:num w:numId="17">
    <w:abstractNumId w:val="14"/>
  </w:num>
  <w:num w:numId="18">
    <w:abstractNumId w:val="16"/>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57"/>
    <w:rsid w:val="00003149"/>
    <w:rsid w:val="00031C48"/>
    <w:rsid w:val="00041E49"/>
    <w:rsid w:val="00053786"/>
    <w:rsid w:val="00056041"/>
    <w:rsid w:val="00071E91"/>
    <w:rsid w:val="000809D8"/>
    <w:rsid w:val="0008706C"/>
    <w:rsid w:val="000A4C70"/>
    <w:rsid w:val="000B6C7C"/>
    <w:rsid w:val="000C0757"/>
    <w:rsid w:val="000E592B"/>
    <w:rsid w:val="000F17D0"/>
    <w:rsid w:val="00102E90"/>
    <w:rsid w:val="0017605C"/>
    <w:rsid w:val="00191B71"/>
    <w:rsid w:val="00194598"/>
    <w:rsid w:val="001D1DEB"/>
    <w:rsid w:val="001F07A7"/>
    <w:rsid w:val="002067FD"/>
    <w:rsid w:val="00280303"/>
    <w:rsid w:val="0028745C"/>
    <w:rsid w:val="002E2C23"/>
    <w:rsid w:val="002F5DBA"/>
    <w:rsid w:val="00331987"/>
    <w:rsid w:val="00347A51"/>
    <w:rsid w:val="0036690F"/>
    <w:rsid w:val="00390FCC"/>
    <w:rsid w:val="00393417"/>
    <w:rsid w:val="003A7D8C"/>
    <w:rsid w:val="003C4D26"/>
    <w:rsid w:val="003C5947"/>
    <w:rsid w:val="003C5B89"/>
    <w:rsid w:val="003D515E"/>
    <w:rsid w:val="003F090D"/>
    <w:rsid w:val="003F468F"/>
    <w:rsid w:val="003F60FC"/>
    <w:rsid w:val="00404F9D"/>
    <w:rsid w:val="0044332E"/>
    <w:rsid w:val="004434F4"/>
    <w:rsid w:val="00466F52"/>
    <w:rsid w:val="004C4ED5"/>
    <w:rsid w:val="004F71F4"/>
    <w:rsid w:val="00536855"/>
    <w:rsid w:val="00540CD5"/>
    <w:rsid w:val="00552D6D"/>
    <w:rsid w:val="0056282B"/>
    <w:rsid w:val="00580C98"/>
    <w:rsid w:val="006217D7"/>
    <w:rsid w:val="00622DFE"/>
    <w:rsid w:val="006601AD"/>
    <w:rsid w:val="006641CE"/>
    <w:rsid w:val="00674147"/>
    <w:rsid w:val="006C3824"/>
    <w:rsid w:val="006D0029"/>
    <w:rsid w:val="006F55A9"/>
    <w:rsid w:val="00717116"/>
    <w:rsid w:val="00783A99"/>
    <w:rsid w:val="007A1DE0"/>
    <w:rsid w:val="007D64CB"/>
    <w:rsid w:val="007E76AD"/>
    <w:rsid w:val="00822B85"/>
    <w:rsid w:val="00831282"/>
    <w:rsid w:val="0084701F"/>
    <w:rsid w:val="00866A38"/>
    <w:rsid w:val="008940FD"/>
    <w:rsid w:val="00897C49"/>
    <w:rsid w:val="008D3DA3"/>
    <w:rsid w:val="00905440"/>
    <w:rsid w:val="00910F92"/>
    <w:rsid w:val="0092077B"/>
    <w:rsid w:val="00937CFF"/>
    <w:rsid w:val="00940212"/>
    <w:rsid w:val="00955607"/>
    <w:rsid w:val="009C64EA"/>
    <w:rsid w:val="009F328F"/>
    <w:rsid w:val="00A718D8"/>
    <w:rsid w:val="00A71DC6"/>
    <w:rsid w:val="00A746A1"/>
    <w:rsid w:val="00A8386F"/>
    <w:rsid w:val="00A9328C"/>
    <w:rsid w:val="00AB4AD1"/>
    <w:rsid w:val="00AD42DE"/>
    <w:rsid w:val="00AF12F7"/>
    <w:rsid w:val="00AF5ADC"/>
    <w:rsid w:val="00B11562"/>
    <w:rsid w:val="00B763FF"/>
    <w:rsid w:val="00B83918"/>
    <w:rsid w:val="00BB7699"/>
    <w:rsid w:val="00BF4BD5"/>
    <w:rsid w:val="00C173D4"/>
    <w:rsid w:val="00C24BD3"/>
    <w:rsid w:val="00C4051F"/>
    <w:rsid w:val="00C55C42"/>
    <w:rsid w:val="00D051E5"/>
    <w:rsid w:val="00D11B09"/>
    <w:rsid w:val="00D815CB"/>
    <w:rsid w:val="00D874CE"/>
    <w:rsid w:val="00D877FE"/>
    <w:rsid w:val="00E0600F"/>
    <w:rsid w:val="00E3068F"/>
    <w:rsid w:val="00E4559B"/>
    <w:rsid w:val="00E523E3"/>
    <w:rsid w:val="00E84B02"/>
    <w:rsid w:val="00EA57FB"/>
    <w:rsid w:val="00EB258F"/>
    <w:rsid w:val="00ED2EE1"/>
    <w:rsid w:val="00EF61AF"/>
    <w:rsid w:val="00F27357"/>
    <w:rsid w:val="00F44F05"/>
    <w:rsid w:val="00F864FA"/>
    <w:rsid w:val="00F94C75"/>
    <w:rsid w:val="00FF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0FC"/>
    <w:pPr>
      <w:keepNext/>
      <w:keepLines/>
      <w:numPr>
        <w:numId w:val="15"/>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F60FC"/>
    <w:pPr>
      <w:keepNext/>
      <w:keepLines/>
      <w:numPr>
        <w:ilvl w:val="1"/>
        <w:numId w:val="1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4F05"/>
    <w:pPr>
      <w:keepNext/>
      <w:keepLines/>
      <w:numPr>
        <w:ilvl w:val="2"/>
        <w:numId w:val="1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4F05"/>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1B71"/>
    <w:pPr>
      <w:ind w:left="720"/>
      <w:contextualSpacing/>
    </w:pPr>
  </w:style>
  <w:style w:type="table" w:styleId="TableGrid">
    <w:name w:val="Table Grid"/>
    <w:basedOn w:val="TableNormal"/>
    <w:uiPriority w:val="59"/>
    <w:rsid w:val="00191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544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05440"/>
  </w:style>
  <w:style w:type="paragraph" w:styleId="Header">
    <w:name w:val="header"/>
    <w:basedOn w:val="Normal"/>
    <w:link w:val="HeaderChar"/>
    <w:uiPriority w:val="99"/>
    <w:unhideWhenUsed/>
    <w:rsid w:val="00905440"/>
    <w:pPr>
      <w:tabs>
        <w:tab w:val="center" w:pos="4680"/>
        <w:tab w:val="right" w:pos="9360"/>
      </w:tabs>
    </w:pPr>
  </w:style>
  <w:style w:type="character" w:customStyle="1" w:styleId="HeaderChar">
    <w:name w:val="Header Char"/>
    <w:basedOn w:val="DefaultParagraphFont"/>
    <w:link w:val="Header"/>
    <w:uiPriority w:val="99"/>
    <w:rsid w:val="00905440"/>
  </w:style>
  <w:style w:type="paragraph" w:styleId="Footer">
    <w:name w:val="footer"/>
    <w:basedOn w:val="Normal"/>
    <w:link w:val="FooterChar"/>
    <w:uiPriority w:val="99"/>
    <w:unhideWhenUsed/>
    <w:rsid w:val="00905440"/>
    <w:pPr>
      <w:tabs>
        <w:tab w:val="center" w:pos="4680"/>
        <w:tab w:val="right" w:pos="9360"/>
      </w:tabs>
    </w:pPr>
  </w:style>
  <w:style w:type="character" w:customStyle="1" w:styleId="FooterChar">
    <w:name w:val="Footer Char"/>
    <w:basedOn w:val="DefaultParagraphFont"/>
    <w:link w:val="Footer"/>
    <w:uiPriority w:val="99"/>
    <w:rsid w:val="00905440"/>
  </w:style>
  <w:style w:type="paragraph" w:styleId="BalloonText">
    <w:name w:val="Balloon Text"/>
    <w:basedOn w:val="Normal"/>
    <w:link w:val="BalloonTextChar"/>
    <w:uiPriority w:val="99"/>
    <w:semiHidden/>
    <w:unhideWhenUsed/>
    <w:rsid w:val="00905440"/>
    <w:rPr>
      <w:rFonts w:ascii="Tahoma" w:hAnsi="Tahoma" w:cs="Tahoma"/>
      <w:sz w:val="16"/>
      <w:szCs w:val="16"/>
    </w:rPr>
  </w:style>
  <w:style w:type="character" w:customStyle="1" w:styleId="BalloonTextChar">
    <w:name w:val="Balloon Text Char"/>
    <w:basedOn w:val="DefaultParagraphFont"/>
    <w:link w:val="BalloonText"/>
    <w:uiPriority w:val="99"/>
    <w:semiHidden/>
    <w:rsid w:val="00905440"/>
    <w:rPr>
      <w:rFonts w:ascii="Tahoma" w:hAnsi="Tahoma" w:cs="Tahoma"/>
      <w:sz w:val="16"/>
      <w:szCs w:val="16"/>
    </w:rPr>
  </w:style>
  <w:style w:type="paragraph" w:customStyle="1" w:styleId="A0E349F008B644AAB6A282E0D042D17E">
    <w:name w:val="A0E349F008B644AAB6A282E0D042D17E"/>
    <w:rsid w:val="00905440"/>
    <w:pPr>
      <w:spacing w:after="200" w:line="276" w:lineRule="auto"/>
    </w:pPr>
    <w:rPr>
      <w:rFonts w:eastAsiaTheme="minorEastAsia"/>
      <w:lang w:eastAsia="ja-JP"/>
    </w:rPr>
  </w:style>
  <w:style w:type="paragraph" w:styleId="TOC1">
    <w:name w:val="toc 1"/>
    <w:basedOn w:val="Normal"/>
    <w:next w:val="Normal"/>
    <w:autoRedefine/>
    <w:uiPriority w:val="39"/>
    <w:rsid w:val="003F60FC"/>
    <w:rPr>
      <w:rFonts w:ascii="Times New Roman" w:eastAsia="Times New Roman" w:hAnsi="Times New Roman" w:cs="Times New Roman"/>
      <w:sz w:val="24"/>
      <w:szCs w:val="24"/>
    </w:rPr>
  </w:style>
  <w:style w:type="paragraph" w:styleId="TOC2">
    <w:name w:val="toc 2"/>
    <w:basedOn w:val="Normal"/>
    <w:next w:val="Normal"/>
    <w:autoRedefine/>
    <w:uiPriority w:val="39"/>
    <w:rsid w:val="004C4ED5"/>
    <w:pPr>
      <w:tabs>
        <w:tab w:val="left" w:pos="660"/>
        <w:tab w:val="right" w:leader="dot" w:pos="9350"/>
      </w:tabs>
      <w:ind w:left="240"/>
    </w:pPr>
    <w:rPr>
      <w:rFonts w:ascii="Times New Roman" w:eastAsia="Times New Roman" w:hAnsi="Times New Roman" w:cs="Times New Roman"/>
      <w:sz w:val="24"/>
      <w:szCs w:val="24"/>
    </w:rPr>
  </w:style>
  <w:style w:type="character" w:styleId="Hyperlink">
    <w:name w:val="Hyperlink"/>
    <w:uiPriority w:val="99"/>
    <w:rsid w:val="003F60FC"/>
    <w:rPr>
      <w:color w:val="0000FF"/>
      <w:u w:val="single"/>
    </w:rPr>
  </w:style>
  <w:style w:type="paragraph" w:styleId="TOC3">
    <w:name w:val="toc 3"/>
    <w:basedOn w:val="Normal"/>
    <w:next w:val="Normal"/>
    <w:autoRedefine/>
    <w:uiPriority w:val="39"/>
    <w:rsid w:val="003F60FC"/>
    <w:pPr>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0FC"/>
    <w:rPr>
      <w:rFonts w:asciiTheme="majorHAnsi" w:eastAsiaTheme="majorEastAsia" w:hAnsiTheme="majorHAnsi" w:cstheme="majorBidi"/>
      <w:b/>
      <w:bCs/>
      <w:color w:val="000000" w:themeColor="text1"/>
      <w:sz w:val="28"/>
      <w:szCs w:val="28"/>
    </w:rPr>
  </w:style>
  <w:style w:type="paragraph" w:styleId="NoSpacing">
    <w:name w:val="No Spacing"/>
    <w:uiPriority w:val="1"/>
    <w:qFormat/>
    <w:rsid w:val="003F60FC"/>
  </w:style>
  <w:style w:type="character" w:customStyle="1" w:styleId="Heading2Char">
    <w:name w:val="Heading 2 Char"/>
    <w:basedOn w:val="DefaultParagraphFont"/>
    <w:link w:val="Heading2"/>
    <w:uiPriority w:val="9"/>
    <w:rsid w:val="003F6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44F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4F05"/>
    <w:rPr>
      <w:rFonts w:asciiTheme="majorHAnsi" w:eastAsiaTheme="majorEastAsia" w:hAnsiTheme="majorHAnsi" w:cstheme="majorBidi"/>
      <w:b/>
      <w:bCs/>
      <w:i/>
      <w:iCs/>
      <w:color w:val="4F81BD" w:themeColor="accent1"/>
    </w:rPr>
  </w:style>
  <w:style w:type="paragraph" w:customStyle="1" w:styleId="A1">
    <w:name w:val="A1"/>
    <w:basedOn w:val="ListParagraph"/>
    <w:link w:val="A1Char"/>
    <w:autoRedefine/>
    <w:qFormat/>
    <w:rsid w:val="00E84B02"/>
    <w:pPr>
      <w:numPr>
        <w:numId w:val="17"/>
      </w:numPr>
      <w:spacing w:before="120" w:after="120" w:line="360" w:lineRule="auto"/>
      <w:jc w:val="both"/>
      <w:textAlignment w:val="baseline"/>
      <w:outlineLvl w:val="0"/>
    </w:pPr>
    <w:rPr>
      <w:rFonts w:ascii="Arial" w:hAnsi="Arial" w:cs="Arial"/>
      <w:b/>
      <w:bCs/>
      <w:caps/>
      <w:color w:val="000000"/>
      <w:sz w:val="24"/>
      <w:szCs w:val="24"/>
    </w:rPr>
  </w:style>
  <w:style w:type="paragraph" w:customStyle="1" w:styleId="A2">
    <w:name w:val="A2"/>
    <w:basedOn w:val="Normal"/>
    <w:link w:val="A2Char"/>
    <w:autoRedefine/>
    <w:qFormat/>
    <w:rsid w:val="00C24BD3"/>
    <w:pPr>
      <w:numPr>
        <w:ilvl w:val="1"/>
        <w:numId w:val="17"/>
      </w:numPr>
      <w:tabs>
        <w:tab w:val="left" w:pos="720"/>
      </w:tabs>
      <w:spacing w:before="120" w:after="120" w:line="360" w:lineRule="auto"/>
      <w:jc w:val="both"/>
      <w:outlineLvl w:val="1"/>
    </w:pPr>
    <w:rPr>
      <w:rFonts w:ascii="Arial" w:eastAsia="Times New Roman" w:hAnsi="Arial" w:cs="Arial"/>
      <w:b/>
      <w:bCs/>
      <w:i/>
      <w:iCs/>
      <w:color w:val="000000"/>
    </w:rPr>
  </w:style>
  <w:style w:type="character" w:customStyle="1" w:styleId="ListParagraphChar">
    <w:name w:val="List Paragraph Char"/>
    <w:basedOn w:val="DefaultParagraphFont"/>
    <w:link w:val="ListParagraph"/>
    <w:uiPriority w:val="34"/>
    <w:rsid w:val="00F44F05"/>
  </w:style>
  <w:style w:type="character" w:customStyle="1" w:styleId="A1Char">
    <w:name w:val="A1 Char"/>
    <w:basedOn w:val="ListParagraphChar"/>
    <w:link w:val="A1"/>
    <w:rsid w:val="00E84B02"/>
    <w:rPr>
      <w:rFonts w:ascii="Arial" w:hAnsi="Arial" w:cs="Arial"/>
      <w:b/>
      <w:bCs/>
      <w:caps/>
      <w:color w:val="000000"/>
      <w:sz w:val="24"/>
      <w:szCs w:val="24"/>
    </w:rPr>
  </w:style>
  <w:style w:type="paragraph" w:customStyle="1" w:styleId="A3">
    <w:name w:val="A3"/>
    <w:basedOn w:val="Normal"/>
    <w:link w:val="A3Char"/>
    <w:autoRedefine/>
    <w:qFormat/>
    <w:rsid w:val="000C0757"/>
    <w:pPr>
      <w:numPr>
        <w:ilvl w:val="2"/>
        <w:numId w:val="17"/>
      </w:numPr>
      <w:spacing w:before="120" w:after="120" w:line="360" w:lineRule="auto"/>
      <w:jc w:val="both"/>
      <w:outlineLvl w:val="2"/>
    </w:pPr>
    <w:rPr>
      <w:rFonts w:ascii="Arial" w:eastAsia="Times New Roman" w:hAnsi="Arial" w:cs="Arial"/>
      <w:b/>
      <w:bCs/>
      <w:i/>
      <w:iCs/>
      <w:color w:val="000000"/>
    </w:rPr>
  </w:style>
  <w:style w:type="character" w:customStyle="1" w:styleId="A2Char">
    <w:name w:val="A2 Char"/>
    <w:basedOn w:val="DefaultParagraphFont"/>
    <w:link w:val="A2"/>
    <w:rsid w:val="00C24BD3"/>
    <w:rPr>
      <w:rFonts w:ascii="Arial" w:eastAsia="Times New Roman" w:hAnsi="Arial" w:cs="Arial"/>
      <w:b/>
      <w:bCs/>
      <w:i/>
      <w:iCs/>
      <w:color w:val="000000"/>
    </w:rPr>
  </w:style>
  <w:style w:type="character" w:customStyle="1" w:styleId="A3Char">
    <w:name w:val="A3 Char"/>
    <w:basedOn w:val="DefaultParagraphFont"/>
    <w:link w:val="A3"/>
    <w:rsid w:val="000C0757"/>
    <w:rPr>
      <w:rFonts w:ascii="Arial" w:eastAsia="Times New Roman" w:hAnsi="Arial" w:cs="Arial"/>
      <w:b/>
      <w:bCs/>
      <w:i/>
      <w:iCs/>
      <w:color w:val="000000"/>
    </w:rPr>
  </w:style>
  <w:style w:type="paragraph" w:styleId="TOCHeading">
    <w:name w:val="TOC Heading"/>
    <w:basedOn w:val="Heading1"/>
    <w:next w:val="Normal"/>
    <w:uiPriority w:val="39"/>
    <w:semiHidden/>
    <w:unhideWhenUsed/>
    <w:qFormat/>
    <w:rsid w:val="007E76AD"/>
    <w:pPr>
      <w:numPr>
        <w:numId w:val="0"/>
      </w:numPr>
      <w:spacing w:line="276" w:lineRule="auto"/>
      <w:outlineLvl w:val="9"/>
    </w:pPr>
    <w:rPr>
      <w:color w:val="365F91" w:themeColor="accent1" w:themeShade="BF"/>
      <w:lang w:eastAsia="ja-JP"/>
    </w:rPr>
  </w:style>
  <w:style w:type="character" w:styleId="CommentReference">
    <w:name w:val="annotation reference"/>
    <w:basedOn w:val="DefaultParagraphFont"/>
    <w:uiPriority w:val="99"/>
    <w:semiHidden/>
    <w:unhideWhenUsed/>
    <w:rsid w:val="003C4D26"/>
    <w:rPr>
      <w:sz w:val="16"/>
      <w:szCs w:val="16"/>
    </w:rPr>
  </w:style>
  <w:style w:type="paragraph" w:styleId="CommentText">
    <w:name w:val="annotation text"/>
    <w:basedOn w:val="Normal"/>
    <w:link w:val="CommentTextChar"/>
    <w:uiPriority w:val="99"/>
    <w:semiHidden/>
    <w:unhideWhenUsed/>
    <w:rsid w:val="003C4D26"/>
    <w:rPr>
      <w:sz w:val="20"/>
      <w:szCs w:val="20"/>
    </w:rPr>
  </w:style>
  <w:style w:type="character" w:customStyle="1" w:styleId="CommentTextChar">
    <w:name w:val="Comment Text Char"/>
    <w:basedOn w:val="DefaultParagraphFont"/>
    <w:link w:val="CommentText"/>
    <w:uiPriority w:val="99"/>
    <w:semiHidden/>
    <w:rsid w:val="003C4D26"/>
    <w:rPr>
      <w:sz w:val="20"/>
      <w:szCs w:val="20"/>
    </w:rPr>
  </w:style>
  <w:style w:type="paragraph" w:styleId="CommentSubject">
    <w:name w:val="annotation subject"/>
    <w:basedOn w:val="CommentText"/>
    <w:next w:val="CommentText"/>
    <w:link w:val="CommentSubjectChar"/>
    <w:uiPriority w:val="99"/>
    <w:semiHidden/>
    <w:unhideWhenUsed/>
    <w:rsid w:val="003C4D26"/>
    <w:rPr>
      <w:b/>
      <w:bCs/>
    </w:rPr>
  </w:style>
  <w:style w:type="character" w:customStyle="1" w:styleId="CommentSubjectChar">
    <w:name w:val="Comment Subject Char"/>
    <w:basedOn w:val="CommentTextChar"/>
    <w:link w:val="CommentSubject"/>
    <w:uiPriority w:val="99"/>
    <w:semiHidden/>
    <w:rsid w:val="003C4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762774">
      <w:bodyDiv w:val="1"/>
      <w:marLeft w:val="0"/>
      <w:marRight w:val="0"/>
      <w:marTop w:val="0"/>
      <w:marBottom w:val="0"/>
      <w:divBdr>
        <w:top w:val="none" w:sz="0" w:space="0" w:color="auto"/>
        <w:left w:val="none" w:sz="0" w:space="0" w:color="auto"/>
        <w:bottom w:val="none" w:sz="0" w:space="0" w:color="auto"/>
        <w:right w:val="none" w:sz="0" w:space="0" w:color="auto"/>
      </w:divBdr>
    </w:div>
    <w:div w:id="1177500574">
      <w:bodyDiv w:val="1"/>
      <w:marLeft w:val="0"/>
      <w:marRight w:val="0"/>
      <w:marTop w:val="0"/>
      <w:marBottom w:val="0"/>
      <w:divBdr>
        <w:top w:val="none" w:sz="0" w:space="0" w:color="auto"/>
        <w:left w:val="none" w:sz="0" w:space="0" w:color="auto"/>
        <w:bottom w:val="none" w:sz="0" w:space="0" w:color="auto"/>
        <w:right w:val="none" w:sz="0" w:space="0" w:color="auto"/>
      </w:divBdr>
      <w:divsChild>
        <w:div w:id="87194038">
          <w:marLeft w:val="720"/>
          <w:marRight w:val="0"/>
          <w:marTop w:val="0"/>
          <w:marBottom w:val="0"/>
          <w:divBdr>
            <w:top w:val="none" w:sz="0" w:space="0" w:color="auto"/>
            <w:left w:val="none" w:sz="0" w:space="0" w:color="auto"/>
            <w:bottom w:val="none" w:sz="0" w:space="0" w:color="auto"/>
            <w:right w:val="none" w:sz="0" w:space="0" w:color="auto"/>
          </w:divBdr>
        </w:div>
        <w:div w:id="222758912">
          <w:marLeft w:val="720"/>
          <w:marRight w:val="0"/>
          <w:marTop w:val="0"/>
          <w:marBottom w:val="0"/>
          <w:divBdr>
            <w:top w:val="none" w:sz="0" w:space="0" w:color="auto"/>
            <w:left w:val="none" w:sz="0" w:space="0" w:color="auto"/>
            <w:bottom w:val="none" w:sz="0" w:space="0" w:color="auto"/>
            <w:right w:val="none" w:sz="0" w:space="0" w:color="auto"/>
          </w:divBdr>
        </w:div>
        <w:div w:id="412166396">
          <w:marLeft w:val="0"/>
          <w:marRight w:val="0"/>
          <w:marTop w:val="0"/>
          <w:marBottom w:val="0"/>
          <w:divBdr>
            <w:top w:val="none" w:sz="0" w:space="0" w:color="auto"/>
            <w:left w:val="none" w:sz="0" w:space="0" w:color="auto"/>
            <w:bottom w:val="none" w:sz="0" w:space="0" w:color="auto"/>
            <w:right w:val="none" w:sz="0" w:space="0" w:color="auto"/>
          </w:divBdr>
        </w:div>
        <w:div w:id="785195231">
          <w:marLeft w:val="720"/>
          <w:marRight w:val="0"/>
          <w:marTop w:val="0"/>
          <w:marBottom w:val="0"/>
          <w:divBdr>
            <w:top w:val="none" w:sz="0" w:space="0" w:color="auto"/>
            <w:left w:val="none" w:sz="0" w:space="0" w:color="auto"/>
            <w:bottom w:val="none" w:sz="0" w:space="0" w:color="auto"/>
            <w:right w:val="none" w:sz="0" w:space="0" w:color="auto"/>
          </w:divBdr>
        </w:div>
        <w:div w:id="1504278441">
          <w:marLeft w:val="720"/>
          <w:marRight w:val="0"/>
          <w:marTop w:val="0"/>
          <w:marBottom w:val="0"/>
          <w:divBdr>
            <w:top w:val="none" w:sz="0" w:space="0" w:color="auto"/>
            <w:left w:val="none" w:sz="0" w:space="0" w:color="auto"/>
            <w:bottom w:val="none" w:sz="0" w:space="0" w:color="auto"/>
            <w:right w:val="none" w:sz="0" w:space="0" w:color="auto"/>
          </w:divBdr>
        </w:div>
        <w:div w:id="1662923869">
          <w:marLeft w:val="720"/>
          <w:marRight w:val="0"/>
          <w:marTop w:val="0"/>
          <w:marBottom w:val="0"/>
          <w:divBdr>
            <w:top w:val="none" w:sz="0" w:space="0" w:color="auto"/>
            <w:left w:val="none" w:sz="0" w:space="0" w:color="auto"/>
            <w:bottom w:val="none" w:sz="0" w:space="0" w:color="auto"/>
            <w:right w:val="none" w:sz="0" w:space="0" w:color="auto"/>
          </w:divBdr>
        </w:div>
        <w:div w:id="18267029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93119-43F8-434E-BB50-2623C6AF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11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19</cp:revision>
  <dcterms:created xsi:type="dcterms:W3CDTF">2019-01-17T06:18:00Z</dcterms:created>
  <dcterms:modified xsi:type="dcterms:W3CDTF">2019-02-18T16:38:00Z</dcterms:modified>
</cp:coreProperties>
</file>